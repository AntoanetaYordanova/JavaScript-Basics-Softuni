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696DD" w14:textId="77777777" w:rsidR="003F1A6C" w:rsidRPr="003F1A6C" w:rsidRDefault="003F1A6C" w:rsidP="003F1A6C">
      <w:pPr>
        <w:pStyle w:val="Heading1"/>
        <w:jc w:val="center"/>
        <w:rPr>
          <w:lang w:val="bg-BG"/>
        </w:rPr>
      </w:pPr>
      <w:r w:rsidRPr="003F1A6C">
        <w:rPr>
          <w:lang w:val="bg-BG"/>
        </w:rPr>
        <w:t>Лаб</w:t>
      </w:r>
      <w:r w:rsidRPr="003F1A6C">
        <w:t xml:space="preserve">: </w:t>
      </w:r>
      <w:r w:rsidRPr="003F1A6C">
        <w:rPr>
          <w:bCs/>
          <w:lang w:val="bg-BG"/>
        </w:rPr>
        <w:t>Вложени условни конструкции</w:t>
      </w:r>
    </w:p>
    <w:p w14:paraId="34765A7A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AB2906">
          <w:rPr>
            <w:rStyle w:val="Hyperlink"/>
            <w:lang w:val="bg-BG"/>
          </w:rPr>
          <w:t>"</w:t>
        </w:r>
        <w:r w:rsidRPr="003F1A6C">
          <w:rPr>
            <w:rStyle w:val="Hyperlink"/>
            <w:lang w:val="bg-BG"/>
          </w:rPr>
          <w:t>Основи на програмирането</w:t>
        </w:r>
        <w:r w:rsidRPr="00AB2906">
          <w:rPr>
            <w:rStyle w:val="Hyperlink"/>
            <w:lang w:val="bg-BG"/>
          </w:rPr>
          <w:t xml:space="preserve">" @ </w:t>
        </w:r>
        <w:r w:rsidRPr="003F1A6C">
          <w:rPr>
            <w:rStyle w:val="Hyperlink"/>
            <w:noProof/>
            <w:lang w:val="bg-BG"/>
          </w:rPr>
          <w:t>СофтУни</w:t>
        </w:r>
      </w:hyperlink>
      <w:r w:rsidRPr="00AB2906">
        <w:rPr>
          <w:lang w:val="bg-BG"/>
        </w:rPr>
        <w:t>.</w:t>
      </w:r>
    </w:p>
    <w:p w14:paraId="3B79CB05" w14:textId="1739E42D" w:rsidR="003F1A6C" w:rsidRPr="003F1A6C" w:rsidRDefault="003F1A6C" w:rsidP="003F1A6C">
      <w:pPr>
        <w:jc w:val="center"/>
        <w:rPr>
          <w:rStyle w:val="Hyperlink"/>
          <w:lang w:val="bg-BG"/>
        </w:rPr>
      </w:pPr>
      <w:r w:rsidRPr="003F1A6C">
        <w:rPr>
          <w:b/>
          <w:lang w:val="bg-BG"/>
        </w:rPr>
        <w:t xml:space="preserve">Тествайте </w:t>
      </w:r>
      <w:r w:rsidRPr="003F1A6C">
        <w:rPr>
          <w:lang w:val="bg-BG"/>
        </w:rPr>
        <w:t>решението си в</w:t>
      </w:r>
      <w:r w:rsidRPr="003F1A6C">
        <w:rPr>
          <w:b/>
          <w:lang w:val="bg-BG"/>
        </w:rPr>
        <w:t xml:space="preserve"> </w:t>
      </w:r>
      <w:r w:rsidRPr="003F1A6C">
        <w:rPr>
          <w:b/>
        </w:rPr>
        <w:t>judge</w:t>
      </w:r>
      <w:r w:rsidRPr="00AB2906">
        <w:rPr>
          <w:b/>
          <w:lang w:val="bg-BG"/>
        </w:rPr>
        <w:t xml:space="preserve"> </w:t>
      </w:r>
      <w:r w:rsidRPr="003F1A6C">
        <w:rPr>
          <w:b/>
          <w:lang w:val="bg-BG"/>
        </w:rPr>
        <w:t>системата</w:t>
      </w:r>
      <w:r w:rsidRPr="00AB2906">
        <w:rPr>
          <w:lang w:val="bg-BG"/>
        </w:rPr>
        <w:t>:</w:t>
      </w:r>
      <w:r w:rsidR="00CA37EB">
        <w:rPr>
          <w:lang w:val="bg-BG"/>
        </w:rPr>
        <w:t xml:space="preserve"> </w:t>
      </w:r>
      <w:r w:rsidR="00802C01">
        <w:fldChar w:fldCharType="begin"/>
      </w:r>
      <w:r w:rsidR="00802C01">
        <w:instrText xml:space="preserve"> HYPERLINK "https://judge.softuni.bg/Contests/Compete/Index/2403" </w:instrText>
      </w:r>
      <w:r w:rsidR="00802C01">
        <w:fldChar w:fldCharType="separate"/>
      </w:r>
      <w:r w:rsidR="00CA37EB" w:rsidRPr="00CA37EB">
        <w:rPr>
          <w:rStyle w:val="Hyperlink"/>
          <w:lang w:val="bg-BG"/>
        </w:rPr>
        <w:t>https://judge.softuni.bg/Contests</w:t>
      </w:r>
      <w:del w:id="0" w:author="Adriana Avronieva" w:date="2020-05-01T16:01:00Z">
        <w:r w:rsidR="00CA37EB" w:rsidRPr="00CA37EB" w:rsidDel="009F5F27">
          <w:rPr>
            <w:rStyle w:val="Hyperlink"/>
            <w:lang w:val="bg-BG"/>
          </w:rPr>
          <w:delText>/Compete</w:delText>
        </w:r>
      </w:del>
      <w:r w:rsidR="00CA37EB" w:rsidRPr="00CA37EB">
        <w:rPr>
          <w:rStyle w:val="Hyperlink"/>
          <w:lang w:val="bg-BG"/>
        </w:rPr>
        <w:t>/Index/2403</w:t>
      </w:r>
      <w:r w:rsidR="00802C01">
        <w:rPr>
          <w:rStyle w:val="Hyperlink"/>
          <w:lang w:val="bg-BG"/>
        </w:rPr>
        <w:fldChar w:fldCharType="end"/>
      </w:r>
    </w:p>
    <w:p w14:paraId="4A6E4A58" w14:textId="77777777" w:rsidR="003F1A6C" w:rsidRPr="003F1A6C" w:rsidRDefault="003F1A6C" w:rsidP="003F1A6C">
      <w:pPr>
        <w:pStyle w:val="Heading2"/>
        <w:numPr>
          <w:ilvl w:val="0"/>
          <w:numId w:val="6"/>
        </w:numPr>
        <w:rPr>
          <w:lang w:val="bg-BG"/>
        </w:rPr>
      </w:pPr>
      <w:r w:rsidRPr="003F1A6C">
        <w:rPr>
          <w:lang w:val="bg-BG"/>
        </w:rPr>
        <w:t xml:space="preserve">Празен </w:t>
      </w:r>
      <w:r w:rsidRPr="003F1A6C">
        <w:t xml:space="preserve">Visual Studio Code </w:t>
      </w:r>
      <w:r w:rsidRPr="003F1A6C">
        <w:rPr>
          <w:lang w:val="bg-BG"/>
        </w:rPr>
        <w:t>проект</w:t>
      </w:r>
    </w:p>
    <w:p w14:paraId="0426EF69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Създайте празен проект във </w:t>
      </w:r>
      <w:r w:rsidRPr="003F1A6C">
        <w:t>Visual</w:t>
      </w:r>
      <w:r w:rsidRPr="00AB2906">
        <w:rPr>
          <w:lang w:val="bg-BG"/>
        </w:rPr>
        <w:t xml:space="preserve"> </w:t>
      </w:r>
      <w:r w:rsidRPr="003F1A6C">
        <w:t>Studio</w:t>
      </w:r>
      <w:r w:rsidRPr="00AB2906">
        <w:rPr>
          <w:lang w:val="bg-BG"/>
        </w:rPr>
        <w:t xml:space="preserve"> </w:t>
      </w:r>
      <w:r w:rsidRPr="003F1A6C">
        <w:t>Code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Ще обединяваме решенията на всички задачи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под формата на отделни файлове в този проект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Тази възможност е изключително удобна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когато искаме да работим по няколко проекта и бързо да превключваме между тях или искаме да обединим логически няколко взаимосвързани проекта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Това ни помага да запазваме решенията на задачите отделно и да ги пазим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за да ги използваме за други задачи или преговор</w:t>
      </w:r>
      <w:r w:rsidRPr="00AB2906">
        <w:rPr>
          <w:lang w:val="bg-BG"/>
        </w:rPr>
        <w:t>.</w:t>
      </w:r>
    </w:p>
    <w:p w14:paraId="64BB2FA9" w14:textId="77777777" w:rsidR="003F1A6C" w:rsidRPr="003F1A6C" w:rsidRDefault="003F1A6C" w:rsidP="003F1A6C">
      <w:pPr>
        <w:pStyle w:val="ListParagraph"/>
        <w:numPr>
          <w:ilvl w:val="0"/>
          <w:numId w:val="7"/>
        </w:numPr>
        <w:rPr>
          <w:lang w:val="bg-BG"/>
        </w:rPr>
      </w:pPr>
      <w:r w:rsidRPr="003F1A6C">
        <w:rPr>
          <w:lang w:val="bg-BG"/>
        </w:rPr>
        <w:t xml:space="preserve">Стартирайте </w:t>
      </w:r>
      <w:r w:rsidRPr="003F1A6C">
        <w:t>Visual Studio Code</w:t>
      </w:r>
    </w:p>
    <w:p w14:paraId="7C206026" w14:textId="77777777" w:rsidR="003F1A6C" w:rsidRPr="003F1A6C" w:rsidRDefault="003F1A6C" w:rsidP="003F1A6C">
      <w:pPr>
        <w:pStyle w:val="ListParagraph"/>
        <w:numPr>
          <w:ilvl w:val="0"/>
          <w:numId w:val="7"/>
        </w:numPr>
        <w:rPr>
          <w:lang w:val="bg-BG"/>
        </w:rPr>
      </w:pPr>
      <w:r w:rsidRPr="003F1A6C">
        <w:rPr>
          <w:lang w:val="bg-BG"/>
        </w:rPr>
        <w:t>Създайте нова папка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която ще държи отделните решения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Ще се отвори диалогов прозорец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в който ще трябва да изберете нейната директория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Препоръчително е да именувате папката според темата на заданието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 xml:space="preserve">пример </w:t>
      </w:r>
      <w:r w:rsidRPr="00AB2906">
        <w:rPr>
          <w:lang w:val="bg-BG"/>
        </w:rPr>
        <w:t>"</w:t>
      </w:r>
      <w:r w:rsidRPr="003F1A6C">
        <w:rPr>
          <w:b/>
        </w:rPr>
        <w:t>Nested</w:t>
      </w:r>
      <w:r w:rsidRPr="00AB2906">
        <w:rPr>
          <w:b/>
          <w:lang w:val="bg-BG"/>
        </w:rPr>
        <w:t>-</w:t>
      </w:r>
      <w:r w:rsidRPr="003F1A6C">
        <w:rPr>
          <w:b/>
        </w:rPr>
        <w:t>Conditional</w:t>
      </w:r>
      <w:r w:rsidRPr="00AB2906">
        <w:rPr>
          <w:b/>
          <w:lang w:val="bg-BG"/>
        </w:rPr>
        <w:t>-</w:t>
      </w:r>
      <w:r w:rsidRPr="003F1A6C">
        <w:rPr>
          <w:b/>
        </w:rPr>
        <w:t>Statements</w:t>
      </w:r>
      <w:r w:rsidRPr="00AB2906">
        <w:rPr>
          <w:lang w:val="bg-BG"/>
        </w:rPr>
        <w:t>"</w:t>
      </w:r>
    </w:p>
    <w:p w14:paraId="01159861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</w:rPr>
        <w:drawing>
          <wp:inline distT="0" distB="0" distL="0" distR="0" wp14:anchorId="1F179185" wp14:editId="66364DBE">
            <wp:extent cx="3345180" cy="1714500"/>
            <wp:effectExtent l="76200" t="76200" r="121920" b="762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714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837D68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>След това изберете папката като работна среда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 xml:space="preserve">за да добавяте файловете с </w:t>
      </w:r>
      <w:r w:rsidRPr="003F1A6C">
        <w:rPr>
          <w:noProof/>
        </w:rPr>
        <w:t>JavaScript</w:t>
      </w:r>
      <w:r w:rsidRPr="00AB2906">
        <w:rPr>
          <w:noProof/>
          <w:lang w:val="bg-BG"/>
        </w:rPr>
        <w:t xml:space="preserve"> </w:t>
      </w:r>
      <w:r w:rsidRPr="003F1A6C">
        <w:rPr>
          <w:lang w:val="bg-BG"/>
        </w:rPr>
        <w:t>решенията на своите задачи в нея</w:t>
      </w:r>
      <w:r w:rsidRPr="00AB2906">
        <w:rPr>
          <w:lang w:val="bg-BG"/>
        </w:rPr>
        <w:t>.</w:t>
      </w:r>
    </w:p>
    <w:p w14:paraId="336ED327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</w:rPr>
        <w:drawing>
          <wp:inline distT="0" distB="0" distL="0" distR="0" wp14:anchorId="4C51553A" wp14:editId="673F7ECA">
            <wp:extent cx="3200400" cy="1454785"/>
            <wp:effectExtent l="133350" t="76200" r="95250" b="882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940" cy="14686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A75260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lang w:val="bg-BG"/>
        </w:rPr>
        <w:t>Панелът в ляво ще изглежда така</w:t>
      </w:r>
      <w:r w:rsidRPr="00AB2906">
        <w:rPr>
          <w:lang w:val="bg-BG"/>
        </w:rPr>
        <w:t>:</w:t>
      </w:r>
    </w:p>
    <w:p w14:paraId="57100ED8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</w:rPr>
        <w:lastRenderedPageBreak/>
        <w:drawing>
          <wp:inline distT="0" distB="0" distL="0" distR="0" wp14:anchorId="09EFFABB" wp14:editId="56728843">
            <wp:extent cx="3176976" cy="1725930"/>
            <wp:effectExtent l="76200" t="76200" r="118674" b="838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928" cy="17264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164E16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bookmarkStart w:id="1" w:name="_Hlk535434931"/>
      <w:r w:rsidRPr="003F1A6C">
        <w:rPr>
          <w:lang w:val="bg-BG"/>
        </w:rPr>
        <w:t>Ден от седмицата</w:t>
      </w:r>
    </w:p>
    <w:p w14:paraId="58BE5EC2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E42E9F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получава </w:t>
      </w:r>
      <w:r w:rsidRPr="003F1A6C">
        <w:rPr>
          <w:b/>
          <w:lang w:val="bg-BG"/>
        </w:rPr>
        <w:t>цяло</w:t>
      </w:r>
      <w:r w:rsidRPr="003F1A6C">
        <w:rPr>
          <w:lang w:val="bg-BG"/>
        </w:rPr>
        <w:t xml:space="preserve"> </w:t>
      </w:r>
      <w:r w:rsidRPr="003F1A6C">
        <w:rPr>
          <w:b/>
          <w:lang w:val="bg-BG"/>
        </w:rPr>
        <w:t xml:space="preserve">число </w:t>
      </w:r>
      <w:r w:rsidRPr="003F1A6C">
        <w:rPr>
          <w:lang w:val="bg-BG"/>
        </w:rPr>
        <w:t xml:space="preserve">и отпечатва </w:t>
      </w:r>
      <w:r w:rsidRPr="003F1A6C">
        <w:rPr>
          <w:b/>
          <w:lang w:val="bg-BG"/>
        </w:rPr>
        <w:t>ден от седмицата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на английски език</w:t>
      </w:r>
      <w:r w:rsidR="008931D4" w:rsidRPr="008931D4">
        <w:rPr>
          <w:lang w:val="bg-BG"/>
        </w:rPr>
        <w:t xml:space="preserve">), </w:t>
      </w:r>
      <w:r w:rsidRPr="003F1A6C">
        <w:rPr>
          <w:lang w:val="bg-BG"/>
        </w:rPr>
        <w:t xml:space="preserve">в граници </w:t>
      </w:r>
      <w:r w:rsidR="008931D4" w:rsidRPr="008931D4">
        <w:rPr>
          <w:lang w:val="bg-BG"/>
        </w:rPr>
        <w:t xml:space="preserve">[1...7] </w:t>
      </w:r>
      <w:r w:rsidRPr="003F1A6C">
        <w:rPr>
          <w:lang w:val="bg-BG"/>
        </w:rPr>
        <w:t xml:space="preserve">или отпечатва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Error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в случай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че въведеното число е </w:t>
      </w:r>
      <w:r w:rsidRPr="003F1A6C">
        <w:rPr>
          <w:b/>
          <w:lang w:val="bg-BG"/>
        </w:rPr>
        <w:t>невалидно</w:t>
      </w:r>
      <w:r w:rsidR="008931D4" w:rsidRPr="008931D4">
        <w:rPr>
          <w:lang w:val="bg-BG"/>
        </w:rPr>
        <w:t xml:space="preserve">. </w:t>
      </w:r>
    </w:p>
    <w:p w14:paraId="1A461E3B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2149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259"/>
      </w:tblGrid>
      <w:tr w:rsidR="003F1A6C" w:rsidRPr="003F1A6C" w14:paraId="0903AF6D" w14:textId="77777777" w:rsidTr="0033108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028A8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89801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1BCB64C2" w14:textId="77777777" w:rsidTr="0033108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D9D92" w14:textId="09231937" w:rsidR="003F1A6C" w:rsidRPr="00BE2081" w:rsidRDefault="008A6257" w:rsidP="00331087">
            <w:pPr>
              <w:spacing w:before="0" w:after="0"/>
              <w:jc w:val="center"/>
              <w:rPr>
                <w:rFonts w:ascii="Consolas" w:hAnsi="Consolas"/>
                <w:bCs/>
                <w:rPrChange w:id="2" w:author="Topuzakova, Desislava" w:date="2021-01-09T00:32:00Z">
                  <w:rPr>
                    <w:bCs/>
                  </w:rPr>
                </w:rPrChange>
              </w:rPr>
            </w:pPr>
            <w:ins w:id="3" w:author="Desislava Topuzakova" w:date="2021-01-21T23:28:00Z">
              <w:r>
                <w:rPr>
                  <w:rFonts w:ascii="Consolas" w:hAnsi="Consolas"/>
                  <w:bCs/>
                </w:rPr>
                <w:t>(</w:t>
              </w:r>
            </w:ins>
            <w:del w:id="4" w:author="Topuzakova, Desislava" w:date="2021-01-09T00:32:00Z">
              <w:r w:rsidR="00E42E9F" w:rsidRPr="00BE2081" w:rsidDel="00BE2081">
                <w:rPr>
                  <w:rFonts w:ascii="Consolas" w:hAnsi="Consolas"/>
                  <w:bCs/>
                  <w:rPrChange w:id="5" w:author="Topuzakova, Desislava" w:date="2021-01-09T00:32:00Z">
                    <w:rPr>
                      <w:bCs/>
                    </w:rPr>
                  </w:rPrChange>
                </w:rPr>
                <w:delText>(</w:delText>
              </w:r>
              <w:r w:rsidR="00487BBF" w:rsidRPr="00BE2081" w:rsidDel="00BE2081">
                <w:rPr>
                  <w:rFonts w:ascii="Consolas" w:hAnsi="Consolas"/>
                  <w:bCs/>
                  <w:rPrChange w:id="6" w:author="Topuzakova, Desislava" w:date="2021-01-09T00:32:00Z">
                    <w:rPr>
                      <w:bCs/>
                    </w:rPr>
                  </w:rPrChange>
                </w:rPr>
                <w:delText>"</w:delText>
              </w:r>
            </w:del>
            <w:ins w:id="7" w:author="Topuzakova, Desislava" w:date="2021-01-09T00:32:00Z">
              <w:r w:rsidR="00BE2081" w:rsidRPr="00BE2081">
                <w:rPr>
                  <w:rFonts w:ascii="Consolas" w:hAnsi="Consolas"/>
                  <w:bCs/>
                  <w:rPrChange w:id="8" w:author="Topuzakova, Desislava" w:date="2021-01-09T00:32:00Z">
                    <w:rPr>
                      <w:bCs/>
                    </w:rPr>
                  </w:rPrChange>
                </w:rPr>
                <w:t>["</w:t>
              </w:r>
            </w:ins>
            <w:r w:rsidR="003F1A6C" w:rsidRPr="00BE2081">
              <w:rPr>
                <w:rFonts w:ascii="Consolas" w:hAnsi="Consolas"/>
                <w:bCs/>
                <w:rPrChange w:id="9" w:author="Topuzakova, Desislava" w:date="2021-01-09T00:32:00Z">
                  <w:rPr>
                    <w:bCs/>
                  </w:rPr>
                </w:rPrChange>
              </w:rPr>
              <w:t>1</w:t>
            </w:r>
            <w:del w:id="10" w:author="Topuzakova, Desislava" w:date="2021-01-09T00:32:00Z">
              <w:r w:rsidR="00487BBF" w:rsidRPr="00BE2081" w:rsidDel="00BE2081">
                <w:rPr>
                  <w:rFonts w:ascii="Consolas" w:hAnsi="Consolas"/>
                  <w:bCs/>
                  <w:rPrChange w:id="11" w:author="Topuzakova, Desislava" w:date="2021-01-09T00:32:00Z">
                    <w:rPr>
                      <w:bCs/>
                    </w:rPr>
                  </w:rPrChange>
                </w:rPr>
                <w:delText>"</w:delText>
              </w:r>
              <w:r w:rsidR="00E42E9F" w:rsidRPr="00BE2081" w:rsidDel="00BE2081">
                <w:rPr>
                  <w:rFonts w:ascii="Consolas" w:hAnsi="Consolas"/>
                  <w:bCs/>
                  <w:rPrChange w:id="12" w:author="Topuzakova, Desislava" w:date="2021-01-09T00:32:00Z">
                    <w:rPr>
                      <w:bCs/>
                    </w:rPr>
                  </w:rPrChange>
                </w:rPr>
                <w:delText>)</w:delText>
              </w:r>
            </w:del>
            <w:ins w:id="13" w:author="Topuzakova, Desislava" w:date="2021-01-09T00:32:00Z">
              <w:r w:rsidR="00BE2081" w:rsidRPr="00BE2081">
                <w:rPr>
                  <w:rFonts w:ascii="Consolas" w:hAnsi="Consolas"/>
                  <w:bCs/>
                  <w:rPrChange w:id="14" w:author="Topuzakova, Desislava" w:date="2021-01-09T00:32:00Z">
                    <w:rPr>
                      <w:bCs/>
                    </w:rPr>
                  </w:rPrChange>
                </w:rPr>
                <w:t>"]</w:t>
              </w:r>
            </w:ins>
            <w:ins w:id="15" w:author="Desislava Topuzakova" w:date="2021-01-21T23:28:00Z">
              <w:r>
                <w:rPr>
                  <w:rFonts w:ascii="Consolas" w:hAnsi="Consolas"/>
                  <w:bCs/>
                </w:rPr>
                <w:t>)</w:t>
              </w:r>
            </w:ins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D3FD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F1A6C" w:rsidRPr="003F1A6C" w14:paraId="40F34121" w14:textId="77777777" w:rsidTr="0033108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523C4" w14:textId="12D4F21C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ins w:id="16" w:author="Desislava Topuzakova" w:date="2021-01-21T23:28:00Z">
              <w:r>
                <w:rPr>
                  <w:rFonts w:ascii="Consolas" w:hAnsi="Consolas"/>
                  <w:bCs/>
                </w:rPr>
                <w:t>(</w:t>
              </w:r>
            </w:ins>
            <w:ins w:id="17" w:author="Topuzakova, Desislava" w:date="2021-01-09T00:32:00Z">
              <w:r w:rsidR="00BE2081" w:rsidRPr="008B2483">
                <w:rPr>
                  <w:rFonts w:ascii="Consolas" w:hAnsi="Consolas"/>
                  <w:bCs/>
                </w:rPr>
                <w:t>["</w:t>
              </w:r>
              <w:r w:rsidR="00BE2081">
                <w:rPr>
                  <w:rFonts w:ascii="Consolas" w:hAnsi="Consolas"/>
                  <w:bCs/>
                </w:rPr>
                <w:t>2</w:t>
              </w:r>
              <w:r w:rsidR="00BE2081" w:rsidRPr="008B2483">
                <w:rPr>
                  <w:rFonts w:ascii="Consolas" w:hAnsi="Consolas"/>
                  <w:bCs/>
                </w:rPr>
                <w:t>"]</w:t>
              </w:r>
            </w:ins>
            <w:ins w:id="18" w:author="Desislava Topuzakova" w:date="2021-01-21T23:28:00Z">
              <w:r>
                <w:rPr>
                  <w:rFonts w:ascii="Consolas" w:hAnsi="Consolas"/>
                  <w:bCs/>
                </w:rPr>
                <w:t>)</w:t>
              </w:r>
            </w:ins>
            <w:del w:id="19" w:author="Topuzakova, Desislava" w:date="2021-01-09T00:32:00Z">
              <w:r w:rsidR="00E42E9F" w:rsidDel="00BE2081">
                <w:rPr>
                  <w:bCs/>
                </w:rPr>
                <w:delText>(</w:delText>
              </w:r>
              <w:r w:rsidR="00487BBF" w:rsidDel="00BE2081">
                <w:rPr>
                  <w:bCs/>
                </w:rPr>
                <w:delText>"</w:delText>
              </w:r>
              <w:r w:rsidR="003F1A6C" w:rsidRPr="003F1A6C" w:rsidDel="00BE2081">
                <w:rPr>
                  <w:bCs/>
                </w:rPr>
                <w:delText>2</w:delText>
              </w:r>
              <w:r w:rsidR="00487BBF" w:rsidDel="00BE2081">
                <w:rPr>
                  <w:bCs/>
                </w:rPr>
                <w:delText>"</w:delText>
              </w:r>
              <w:r w:rsidR="00E42E9F" w:rsidDel="00BE2081">
                <w:rPr>
                  <w:bCs/>
                </w:rPr>
                <w:delText>)</w:delText>
              </w:r>
            </w:del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A065F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3F1A6C" w:rsidRPr="003F1A6C" w14:paraId="28B068A4" w14:textId="77777777" w:rsidTr="0033108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667ED" w14:textId="25820603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ins w:id="20" w:author="Desislava Topuzakova" w:date="2021-01-21T23:28:00Z">
              <w:r>
                <w:rPr>
                  <w:rFonts w:ascii="Consolas" w:hAnsi="Consolas"/>
                  <w:bCs/>
                </w:rPr>
                <w:t>(</w:t>
              </w:r>
            </w:ins>
            <w:ins w:id="21" w:author="Topuzakova, Desislava" w:date="2021-01-09T00:32:00Z">
              <w:r w:rsidR="00BE2081" w:rsidRPr="008B2483">
                <w:rPr>
                  <w:rFonts w:ascii="Consolas" w:hAnsi="Consolas"/>
                  <w:bCs/>
                </w:rPr>
                <w:t>["</w:t>
              </w:r>
              <w:r w:rsidR="00BE2081">
                <w:rPr>
                  <w:rFonts w:ascii="Consolas" w:hAnsi="Consolas"/>
                  <w:bCs/>
                </w:rPr>
                <w:t>3</w:t>
              </w:r>
              <w:r w:rsidR="00BE2081" w:rsidRPr="008B2483">
                <w:rPr>
                  <w:rFonts w:ascii="Consolas" w:hAnsi="Consolas"/>
                  <w:bCs/>
                </w:rPr>
                <w:t>"]</w:t>
              </w:r>
            </w:ins>
            <w:ins w:id="22" w:author="Desislava Topuzakova" w:date="2021-01-21T23:28:00Z">
              <w:r>
                <w:rPr>
                  <w:rFonts w:ascii="Consolas" w:hAnsi="Consolas"/>
                  <w:bCs/>
                </w:rPr>
                <w:t>)</w:t>
              </w:r>
            </w:ins>
            <w:del w:id="23" w:author="Topuzakova, Desislava" w:date="2021-01-09T00:32:00Z">
              <w:r w:rsidR="00E42E9F" w:rsidDel="00BE2081">
                <w:rPr>
                  <w:bCs/>
                </w:rPr>
                <w:delText>(</w:delText>
              </w:r>
              <w:r w:rsidR="00487BBF" w:rsidDel="00BE2081">
                <w:rPr>
                  <w:bCs/>
                </w:rPr>
                <w:delText>"</w:delText>
              </w:r>
              <w:r w:rsidR="003F1A6C" w:rsidRPr="003F1A6C" w:rsidDel="00BE2081">
                <w:rPr>
                  <w:bCs/>
                </w:rPr>
                <w:delText>3</w:delText>
              </w:r>
              <w:r w:rsidR="00487BBF" w:rsidDel="00BE2081">
                <w:rPr>
                  <w:bCs/>
                </w:rPr>
                <w:delText>"</w:delText>
              </w:r>
              <w:r w:rsidR="00E42E9F" w:rsidDel="00BE2081">
                <w:rPr>
                  <w:bCs/>
                </w:rPr>
                <w:delText>)</w:delText>
              </w:r>
            </w:del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DE03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3F1A6C" w:rsidRPr="003F1A6C" w14:paraId="39638E65" w14:textId="77777777" w:rsidTr="0033108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B2550" w14:textId="082D7670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ins w:id="24" w:author="Desislava Topuzakova" w:date="2021-01-21T23:28:00Z">
              <w:r>
                <w:rPr>
                  <w:rFonts w:ascii="Consolas" w:hAnsi="Consolas"/>
                  <w:bCs/>
                </w:rPr>
                <w:t>(</w:t>
              </w:r>
            </w:ins>
            <w:ins w:id="25" w:author="Topuzakova, Desislava" w:date="2021-01-09T00:32:00Z">
              <w:r w:rsidR="00BE2081" w:rsidRPr="008B2483">
                <w:rPr>
                  <w:rFonts w:ascii="Consolas" w:hAnsi="Consolas"/>
                  <w:bCs/>
                </w:rPr>
                <w:t>["</w:t>
              </w:r>
              <w:r w:rsidR="00BE2081">
                <w:rPr>
                  <w:rFonts w:ascii="Consolas" w:hAnsi="Consolas"/>
                  <w:bCs/>
                </w:rPr>
                <w:t>4</w:t>
              </w:r>
              <w:r w:rsidR="00BE2081" w:rsidRPr="008B2483">
                <w:rPr>
                  <w:rFonts w:ascii="Consolas" w:hAnsi="Consolas"/>
                  <w:bCs/>
                </w:rPr>
                <w:t>"]</w:t>
              </w:r>
            </w:ins>
            <w:ins w:id="26" w:author="Desislava Topuzakova" w:date="2021-01-21T23:28:00Z">
              <w:r>
                <w:rPr>
                  <w:rFonts w:ascii="Consolas" w:hAnsi="Consolas"/>
                  <w:bCs/>
                </w:rPr>
                <w:t>)</w:t>
              </w:r>
            </w:ins>
            <w:del w:id="27" w:author="Topuzakova, Desislava" w:date="2021-01-09T00:32:00Z">
              <w:r w:rsidR="00E42E9F" w:rsidDel="00BE2081">
                <w:rPr>
                  <w:bCs/>
                </w:rPr>
                <w:delText>(</w:delText>
              </w:r>
              <w:r w:rsidR="00487BBF" w:rsidDel="00BE2081">
                <w:rPr>
                  <w:bCs/>
                </w:rPr>
                <w:delText>"</w:delText>
              </w:r>
              <w:r w:rsidR="003F1A6C" w:rsidRPr="003F1A6C" w:rsidDel="00BE2081">
                <w:rPr>
                  <w:bCs/>
                </w:rPr>
                <w:delText>4</w:delText>
              </w:r>
              <w:r w:rsidR="00487BBF" w:rsidDel="00BE2081">
                <w:rPr>
                  <w:bCs/>
                </w:rPr>
                <w:delText>"</w:delText>
              </w:r>
              <w:r w:rsidR="00E42E9F" w:rsidDel="00BE2081">
                <w:rPr>
                  <w:bCs/>
                </w:rPr>
                <w:delText>)</w:delText>
              </w:r>
            </w:del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175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3F1A6C" w:rsidRPr="003F1A6C" w14:paraId="0CEECC2F" w14:textId="77777777" w:rsidTr="0033108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A8319" w14:textId="532555E4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ins w:id="28" w:author="Desislava Topuzakova" w:date="2021-01-21T23:28:00Z">
              <w:r>
                <w:rPr>
                  <w:rFonts w:ascii="Consolas" w:hAnsi="Consolas"/>
                  <w:bCs/>
                </w:rPr>
                <w:t>(</w:t>
              </w:r>
            </w:ins>
            <w:ins w:id="29" w:author="Topuzakova, Desislava" w:date="2021-01-09T00:32:00Z">
              <w:r w:rsidR="00BE2081" w:rsidRPr="008B2483">
                <w:rPr>
                  <w:rFonts w:ascii="Consolas" w:hAnsi="Consolas"/>
                  <w:bCs/>
                </w:rPr>
                <w:t>["</w:t>
              </w:r>
              <w:r w:rsidR="00BE2081">
                <w:rPr>
                  <w:rFonts w:ascii="Consolas" w:hAnsi="Consolas"/>
                  <w:bCs/>
                </w:rPr>
                <w:t>5</w:t>
              </w:r>
              <w:r w:rsidR="00BE2081" w:rsidRPr="008B2483">
                <w:rPr>
                  <w:rFonts w:ascii="Consolas" w:hAnsi="Consolas"/>
                  <w:bCs/>
                </w:rPr>
                <w:t>"]</w:t>
              </w:r>
            </w:ins>
            <w:ins w:id="30" w:author="Desislava Topuzakova" w:date="2021-01-21T23:28:00Z">
              <w:r>
                <w:rPr>
                  <w:rFonts w:ascii="Consolas" w:hAnsi="Consolas"/>
                  <w:bCs/>
                </w:rPr>
                <w:t>)</w:t>
              </w:r>
            </w:ins>
            <w:del w:id="31" w:author="Topuzakova, Desislava" w:date="2021-01-09T00:32:00Z">
              <w:r w:rsidR="00E42E9F" w:rsidDel="00BE2081">
                <w:rPr>
                  <w:bCs/>
                </w:rPr>
                <w:delText>(</w:delText>
              </w:r>
              <w:r w:rsidR="00487BBF" w:rsidDel="00BE2081">
                <w:rPr>
                  <w:bCs/>
                </w:rPr>
                <w:delText>"</w:delText>
              </w:r>
              <w:r w:rsidR="003F1A6C" w:rsidRPr="003F1A6C" w:rsidDel="00BE2081">
                <w:rPr>
                  <w:bCs/>
                </w:rPr>
                <w:delText>5</w:delText>
              </w:r>
              <w:r w:rsidR="00487BBF" w:rsidDel="00BE2081">
                <w:rPr>
                  <w:bCs/>
                </w:rPr>
                <w:delText>"</w:delText>
              </w:r>
              <w:r w:rsidR="00E42E9F" w:rsidDel="00BE2081">
                <w:rPr>
                  <w:bCs/>
                </w:rPr>
                <w:delText>)</w:delText>
              </w:r>
            </w:del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417B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3F1A6C" w:rsidRPr="003F1A6C" w14:paraId="31F7A62F" w14:textId="77777777" w:rsidTr="0033108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BCE7D" w14:textId="5A5CF64D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ins w:id="32" w:author="Desislava Topuzakova" w:date="2021-01-21T23:28:00Z">
              <w:r>
                <w:rPr>
                  <w:rFonts w:ascii="Consolas" w:hAnsi="Consolas"/>
                  <w:bCs/>
                </w:rPr>
                <w:t>(</w:t>
              </w:r>
            </w:ins>
            <w:ins w:id="33" w:author="Topuzakova, Desislava" w:date="2021-01-09T00:32:00Z">
              <w:r w:rsidR="00BE2081" w:rsidRPr="008B2483">
                <w:rPr>
                  <w:rFonts w:ascii="Consolas" w:hAnsi="Consolas"/>
                  <w:bCs/>
                </w:rPr>
                <w:t>["</w:t>
              </w:r>
            </w:ins>
            <w:ins w:id="34" w:author="Topuzakova, Desislava" w:date="2021-01-09T00:33:00Z">
              <w:r w:rsidR="00BE2081">
                <w:rPr>
                  <w:rFonts w:ascii="Consolas" w:hAnsi="Consolas"/>
                  <w:bCs/>
                </w:rPr>
                <w:t>6</w:t>
              </w:r>
            </w:ins>
            <w:ins w:id="35" w:author="Topuzakova, Desislava" w:date="2021-01-09T00:32:00Z">
              <w:r w:rsidR="00BE2081" w:rsidRPr="008B2483">
                <w:rPr>
                  <w:rFonts w:ascii="Consolas" w:hAnsi="Consolas"/>
                  <w:bCs/>
                </w:rPr>
                <w:t>"]</w:t>
              </w:r>
            </w:ins>
            <w:ins w:id="36" w:author="Desislava Topuzakova" w:date="2021-01-21T23:28:00Z">
              <w:r>
                <w:rPr>
                  <w:rFonts w:ascii="Consolas" w:hAnsi="Consolas"/>
                  <w:bCs/>
                </w:rPr>
                <w:t>)</w:t>
              </w:r>
            </w:ins>
            <w:del w:id="37" w:author="Topuzakova, Desislava" w:date="2021-01-09T00:32:00Z">
              <w:r w:rsidR="00E42E9F" w:rsidDel="00BE2081">
                <w:rPr>
                  <w:bCs/>
                </w:rPr>
                <w:delText>(</w:delText>
              </w:r>
              <w:r w:rsidR="00487BBF" w:rsidDel="00BE2081">
                <w:rPr>
                  <w:bCs/>
                </w:rPr>
                <w:delText>"</w:delText>
              </w:r>
              <w:r w:rsidR="003F1A6C" w:rsidRPr="003F1A6C" w:rsidDel="00BE2081">
                <w:rPr>
                  <w:bCs/>
                </w:rPr>
                <w:delText>6</w:delText>
              </w:r>
              <w:r w:rsidR="00487BBF" w:rsidDel="00BE2081">
                <w:rPr>
                  <w:bCs/>
                </w:rPr>
                <w:delText>"</w:delText>
              </w:r>
              <w:r w:rsidR="00E42E9F" w:rsidDel="00BE2081">
                <w:rPr>
                  <w:bCs/>
                </w:rPr>
                <w:delText>)</w:delText>
              </w:r>
            </w:del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59B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3F1A6C" w:rsidRPr="003F1A6C" w14:paraId="7C2AC199" w14:textId="77777777" w:rsidTr="0033108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37B6" w14:textId="3B61C615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ins w:id="38" w:author="Desislava Topuzakova" w:date="2021-01-21T23:28:00Z">
              <w:r>
                <w:rPr>
                  <w:rFonts w:ascii="Consolas" w:hAnsi="Consolas"/>
                  <w:bCs/>
                </w:rPr>
                <w:t>(</w:t>
              </w:r>
            </w:ins>
            <w:ins w:id="39" w:author="Topuzakova, Desislava" w:date="2021-01-09T00:33:00Z">
              <w:r w:rsidR="00BE2081" w:rsidRPr="008B2483">
                <w:rPr>
                  <w:rFonts w:ascii="Consolas" w:hAnsi="Consolas"/>
                  <w:bCs/>
                </w:rPr>
                <w:t>["</w:t>
              </w:r>
              <w:r w:rsidR="00BE2081">
                <w:rPr>
                  <w:rFonts w:ascii="Consolas" w:hAnsi="Consolas"/>
                  <w:bCs/>
                </w:rPr>
                <w:t>7</w:t>
              </w:r>
              <w:r w:rsidR="00BE2081" w:rsidRPr="008B2483">
                <w:rPr>
                  <w:rFonts w:ascii="Consolas" w:hAnsi="Consolas"/>
                  <w:bCs/>
                </w:rPr>
                <w:t>"]</w:t>
              </w:r>
            </w:ins>
            <w:ins w:id="40" w:author="Desislava Topuzakova" w:date="2021-01-21T23:28:00Z">
              <w:r>
                <w:rPr>
                  <w:rFonts w:ascii="Consolas" w:hAnsi="Consolas"/>
                  <w:bCs/>
                </w:rPr>
                <w:t>)</w:t>
              </w:r>
            </w:ins>
            <w:del w:id="41" w:author="Topuzakova, Desislava" w:date="2021-01-09T00:33:00Z">
              <w:r w:rsidR="00E42E9F" w:rsidDel="00BE2081">
                <w:rPr>
                  <w:bCs/>
                </w:rPr>
                <w:delText>(</w:delText>
              </w:r>
              <w:r w:rsidR="00487BBF" w:rsidDel="00BE2081">
                <w:rPr>
                  <w:bCs/>
                </w:rPr>
                <w:delText>"</w:delText>
              </w:r>
              <w:r w:rsidR="003F1A6C" w:rsidRPr="003F1A6C" w:rsidDel="00BE2081">
                <w:rPr>
                  <w:bCs/>
                </w:rPr>
                <w:delText>7</w:delText>
              </w:r>
              <w:r w:rsidR="00487BBF" w:rsidDel="00BE2081">
                <w:rPr>
                  <w:bCs/>
                </w:rPr>
                <w:delText>"</w:delText>
              </w:r>
              <w:r w:rsidR="00E42E9F" w:rsidDel="00BE2081">
                <w:rPr>
                  <w:bCs/>
                </w:rPr>
                <w:delText>)</w:delText>
              </w:r>
            </w:del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9046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3F1A6C" w:rsidRPr="003F1A6C" w14:paraId="7B8EA9A5" w14:textId="77777777" w:rsidTr="0033108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1727" w14:textId="30F8F2DD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ins w:id="42" w:author="Desislava Topuzakova" w:date="2021-01-21T23:28:00Z">
              <w:r>
                <w:rPr>
                  <w:rFonts w:ascii="Consolas" w:hAnsi="Consolas"/>
                  <w:bCs/>
                </w:rPr>
                <w:t>(</w:t>
              </w:r>
            </w:ins>
            <w:ins w:id="43" w:author="Topuzakova, Desislava" w:date="2021-01-09T00:33:00Z">
              <w:r w:rsidR="00BE2081" w:rsidRPr="008B2483">
                <w:rPr>
                  <w:rFonts w:ascii="Consolas" w:hAnsi="Consolas"/>
                  <w:bCs/>
                </w:rPr>
                <w:t>["</w:t>
              </w:r>
              <w:r w:rsidR="00BE2081">
                <w:rPr>
                  <w:rFonts w:ascii="Consolas" w:hAnsi="Consolas"/>
                  <w:bCs/>
                </w:rPr>
                <w:t>-</w:t>
              </w:r>
              <w:r w:rsidR="00BE2081" w:rsidRPr="008B2483">
                <w:rPr>
                  <w:rFonts w:ascii="Consolas" w:hAnsi="Consolas"/>
                  <w:bCs/>
                </w:rPr>
                <w:t>1"]</w:t>
              </w:r>
            </w:ins>
            <w:ins w:id="44" w:author="Desislava Topuzakova" w:date="2021-01-21T23:28:00Z">
              <w:r>
                <w:rPr>
                  <w:rFonts w:ascii="Consolas" w:hAnsi="Consolas"/>
                  <w:bCs/>
                </w:rPr>
                <w:t>)</w:t>
              </w:r>
            </w:ins>
            <w:del w:id="45" w:author="Topuzakova, Desislava" w:date="2021-01-09T00:33:00Z">
              <w:r w:rsidR="00E42E9F" w:rsidDel="00BE2081">
                <w:rPr>
                  <w:bCs/>
                </w:rPr>
                <w:delText>(</w:delText>
              </w:r>
              <w:r w:rsidR="00487BBF" w:rsidDel="00BE2081">
                <w:rPr>
                  <w:bCs/>
                </w:rPr>
                <w:delText>"</w:delText>
              </w:r>
              <w:r w:rsidR="003F1A6C" w:rsidRPr="003F1A6C" w:rsidDel="00BE2081">
                <w:rPr>
                  <w:bCs/>
                </w:rPr>
                <w:delText>-1</w:delText>
              </w:r>
              <w:r w:rsidR="00487BBF" w:rsidDel="00BE2081">
                <w:rPr>
                  <w:bCs/>
                </w:rPr>
                <w:delText>"</w:delText>
              </w:r>
              <w:r w:rsidR="00E42E9F" w:rsidDel="00BE2081">
                <w:rPr>
                  <w:bCs/>
                </w:rPr>
                <w:delText>)</w:delText>
              </w:r>
            </w:del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DD5A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2B0F2AFC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Насоки</w:t>
      </w:r>
    </w:p>
    <w:p w14:paraId="7FF0CBC0" w14:textId="77777777" w:rsidR="003F1A6C" w:rsidRPr="003F1A6C" w:rsidRDefault="003F1A6C" w:rsidP="003F1A6C">
      <w:pPr>
        <w:pStyle w:val="ListParagraph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 xml:space="preserve">Създайте </w:t>
      </w:r>
      <w:r w:rsidRPr="003F1A6C">
        <w:rPr>
          <w:b/>
          <w:lang w:val="bg-BG"/>
        </w:rPr>
        <w:t xml:space="preserve">нов </w:t>
      </w:r>
      <w:r w:rsidRPr="003F1A6C">
        <w:rPr>
          <w:b/>
          <w:noProof/>
        </w:rPr>
        <w:t>JavaScript</w:t>
      </w:r>
      <w:r w:rsidR="008931D4" w:rsidRPr="008931D4">
        <w:rPr>
          <w:b/>
          <w:noProof/>
          <w:lang w:val="bg-BG"/>
        </w:rPr>
        <w:t xml:space="preserve"> </w:t>
      </w:r>
      <w:r w:rsidRPr="003F1A6C">
        <w:rPr>
          <w:b/>
          <w:lang w:val="bg-BG"/>
        </w:rPr>
        <w:t>файл</w:t>
      </w:r>
      <w:r w:rsidRPr="003F1A6C">
        <w:rPr>
          <w:lang w:val="bg-BG"/>
        </w:rPr>
        <w:t xml:space="preserve"> в съществуващата папка и го именувайте подходящо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Препоръчително е всеки скриптов файл да се казва както името на задачата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>чието решение съдържа</w:t>
      </w:r>
      <w:r w:rsidR="008931D4" w:rsidRPr="008931D4">
        <w:rPr>
          <w:lang w:val="bg-BG"/>
        </w:rPr>
        <w:t>.</w:t>
      </w:r>
    </w:p>
    <w:p w14:paraId="53C58C85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 wp14:anchorId="02E25241" wp14:editId="3F7A27E8">
            <wp:extent cx="2057400" cy="1428750"/>
            <wp:effectExtent l="114300" t="76200" r="114300" b="762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28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ACA940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  <w:lang w:val="bg-BG"/>
        </w:rPr>
        <w:lastRenderedPageBreak/>
        <w:t xml:space="preserve"> </w:t>
      </w:r>
      <w:r w:rsidRPr="003F1A6C">
        <w:rPr>
          <w:noProof/>
        </w:rPr>
        <w:drawing>
          <wp:inline distT="0" distB="0" distL="0" distR="0" wp14:anchorId="4C59D423" wp14:editId="2D2C1FED">
            <wp:extent cx="2028825" cy="1419225"/>
            <wp:effectExtent l="114300" t="76200" r="123825" b="857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19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E5DB68" w14:textId="77777777" w:rsidR="003F1A6C" w:rsidRPr="003F1A6C" w:rsidRDefault="003F1A6C" w:rsidP="003F1A6C">
      <w:pPr>
        <w:pStyle w:val="ListParagraph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>Съдържанието на новият файл ще се отвори в прозореца в дясно</w:t>
      </w:r>
      <w:r w:rsidR="008931D4" w:rsidRPr="008931D4">
        <w:rPr>
          <w:lang w:val="bg-BG"/>
        </w:rPr>
        <w:t>.</w:t>
      </w:r>
    </w:p>
    <w:p w14:paraId="1B1F18D9" w14:textId="77777777" w:rsidR="003432BB" w:rsidRDefault="003F1A6C" w:rsidP="003432BB">
      <w:pPr>
        <w:pStyle w:val="ListParagraph"/>
        <w:ind w:left="360"/>
        <w:jc w:val="center"/>
        <w:rPr>
          <w:noProof/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 wp14:anchorId="10D19F71" wp14:editId="54DE6B72">
            <wp:extent cx="3500528" cy="1301704"/>
            <wp:effectExtent l="76200" t="95250" r="118972" b="88946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2008" cy="13096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08FE2C" w14:textId="77777777" w:rsidR="003432BB" w:rsidRDefault="003432BB" w:rsidP="003432BB">
      <w:pPr>
        <w:pStyle w:val="ListParagraph"/>
        <w:ind w:left="360"/>
        <w:jc w:val="center"/>
        <w:rPr>
          <w:noProof/>
          <w:lang w:val="bg-BG"/>
        </w:rPr>
      </w:pPr>
    </w:p>
    <w:p w14:paraId="5B0BA072" w14:textId="77777777" w:rsidR="003432BB" w:rsidRPr="003432BB" w:rsidRDefault="003432BB" w:rsidP="003432BB">
      <w:pPr>
        <w:pStyle w:val="ListParagraph"/>
        <w:ind w:left="360"/>
        <w:jc w:val="center"/>
        <w:rPr>
          <w:noProof/>
          <w:lang w:val="bg-BG"/>
        </w:rPr>
      </w:pPr>
    </w:p>
    <w:p w14:paraId="681713AC" w14:textId="77777777" w:rsidR="003F1A6C" w:rsidRPr="003F1A6C" w:rsidRDefault="003F1A6C" w:rsidP="003F1A6C">
      <w:pPr>
        <w:ind w:left="360"/>
        <w:rPr>
          <w:noProof/>
          <w:lang w:val="bg-BG"/>
        </w:rPr>
      </w:pPr>
    </w:p>
    <w:p w14:paraId="585A9AA7" w14:textId="77777777" w:rsidR="00B66996" w:rsidRPr="00B66996" w:rsidRDefault="00B66996" w:rsidP="003F1A6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Преобразувайте входните данни от стринг към число.</w:t>
      </w:r>
    </w:p>
    <w:p w14:paraId="26EBEB76" w14:textId="77777777" w:rsidR="003F1A6C" w:rsidRPr="003F1A6C" w:rsidRDefault="003F1A6C" w:rsidP="003F1A6C">
      <w:pPr>
        <w:pStyle w:val="ListParagraph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>Отпечатайте денят от седмицата според въведеното число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Ако то е невалидно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отпечатайте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Error</w:t>
      </w:r>
      <w:r w:rsidR="008931D4" w:rsidRPr="008931D4">
        <w:rPr>
          <w:lang w:val="bg-BG"/>
        </w:rPr>
        <w:t>".</w:t>
      </w:r>
    </w:p>
    <w:p w14:paraId="43B4CBD5" w14:textId="77777777" w:rsidR="003F1A6C" w:rsidRDefault="003F1A6C" w:rsidP="003F1A6C">
      <w:pPr>
        <w:pStyle w:val="ListParagraph"/>
        <w:ind w:left="360"/>
        <w:rPr>
          <w:lang w:val="bg-BG"/>
        </w:rPr>
      </w:pPr>
      <w:r w:rsidRPr="003F1A6C">
        <w:rPr>
          <w:noProof/>
        </w:rPr>
        <w:drawing>
          <wp:inline distT="0" distB="0" distL="0" distR="0" wp14:anchorId="73CCD37F" wp14:editId="13DA9C3C">
            <wp:extent cx="3172460" cy="3296870"/>
            <wp:effectExtent l="133350" t="76200" r="104140" b="749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665" cy="33053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FC8C8A" w14:textId="77777777" w:rsidR="00AB2906" w:rsidRDefault="00AB2906" w:rsidP="00AB2906">
      <w:pPr>
        <w:pStyle w:val="Heading2"/>
        <w:numPr>
          <w:ilvl w:val="0"/>
          <w:numId w:val="2"/>
        </w:numPr>
        <w:rPr>
          <w:lang w:val="ru-RU"/>
        </w:rPr>
      </w:pPr>
      <w:r w:rsidRPr="00353FE8">
        <w:rPr>
          <w:lang w:val="ru-RU"/>
        </w:rPr>
        <w:t>Почивен или работен ден</w:t>
      </w:r>
    </w:p>
    <w:p w14:paraId="38A83BA9" w14:textId="77777777" w:rsidR="00AB2906" w:rsidRPr="000C1BA5" w:rsidRDefault="00AB2906" w:rsidP="00AB2906">
      <w:pPr>
        <w:rPr>
          <w:lang w:val="ru-RU"/>
        </w:rPr>
      </w:pPr>
      <w:r>
        <w:rPr>
          <w:lang w:val="bg-BG"/>
        </w:rPr>
        <w:t xml:space="preserve">Напишете </w:t>
      </w:r>
      <w:r w:rsidR="00B66996">
        <w:rPr>
          <w:lang w:val="bg-BG"/>
        </w:rPr>
        <w:t>функция</w:t>
      </w:r>
      <w:r>
        <w:rPr>
          <w:lang w:val="bg-BG"/>
        </w:rPr>
        <w:t xml:space="preserve"> която, ч</w:t>
      </w:r>
      <w:r w:rsidRPr="00353FE8">
        <w:rPr>
          <w:lang w:val="bg-BG"/>
        </w:rPr>
        <w:t>ете ден от седмицата (</w:t>
      </w:r>
      <w:r w:rsidRPr="00353FE8">
        <w:rPr>
          <w:b/>
          <w:bCs/>
          <w:lang w:val="bg-BG"/>
        </w:rPr>
        <w:t>текст</w:t>
      </w:r>
      <w:r w:rsidRPr="00353FE8">
        <w:rPr>
          <w:lang w:val="bg-BG"/>
        </w:rPr>
        <w:t>)</w:t>
      </w:r>
      <w:r w:rsidRPr="00353FE8">
        <w:rPr>
          <w:lang w:val="ru-RU"/>
        </w:rPr>
        <w:t xml:space="preserve">, </w:t>
      </w:r>
      <w:r>
        <w:rPr>
          <w:lang w:val="bg-BG"/>
        </w:rPr>
        <w:t>на английски език</w:t>
      </w:r>
      <w:r w:rsidRPr="00353FE8">
        <w:rPr>
          <w:lang w:val="ru-RU"/>
        </w:rPr>
        <w:t xml:space="preserve"> - </w:t>
      </w:r>
      <w:r w:rsidRPr="00353FE8">
        <w:rPr>
          <w:lang w:val="bg-BG"/>
        </w:rPr>
        <w:t>въведен от потребителя</w:t>
      </w:r>
      <w:r>
        <w:rPr>
          <w:lang w:val="bg-BG"/>
        </w:rPr>
        <w:t>.</w:t>
      </w:r>
      <w:r w:rsidR="00B66996">
        <w:rPr>
          <w:lang w:val="bg-BG"/>
        </w:rPr>
        <w:t xml:space="preserve"> </w:t>
      </w:r>
      <w:r>
        <w:rPr>
          <w:lang w:val="bg-BG"/>
        </w:rPr>
        <w:t>Ако денят е работен отпечатва на конзолата</w:t>
      </w:r>
      <w:r w:rsidRPr="00353FE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Pr="00353FE8">
        <w:rPr>
          <w:b/>
          <w:bCs/>
          <w:lang w:val="en-GB"/>
        </w:rPr>
        <w:t>Working</w:t>
      </w:r>
      <w:r w:rsidRPr="00353FE8">
        <w:rPr>
          <w:b/>
          <w:bCs/>
          <w:lang w:val="ru-RU"/>
        </w:rPr>
        <w:t xml:space="preserve"> </w:t>
      </w:r>
      <w:r w:rsidRPr="00353FE8">
        <w:rPr>
          <w:b/>
          <w:bCs/>
          <w:lang w:val="en-GB"/>
        </w:rPr>
        <w:t>day</w:t>
      </w:r>
      <w:r w:rsidRPr="00353FE8"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 w:rsidRPr="00353FE8">
        <w:rPr>
          <w:lang w:val="ru-RU"/>
        </w:rPr>
        <w:t>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>
        <w:rPr>
          <w:b/>
          <w:bCs/>
          <w:lang w:val="en-GB"/>
        </w:rPr>
        <w:t>Weekend</w:t>
      </w:r>
      <w:r w:rsidRPr="00353FE8">
        <w:rPr>
          <w:lang w:val="ru-RU"/>
        </w:rPr>
        <w:t>"</w:t>
      </w:r>
      <w:r>
        <w:rPr>
          <w:lang w:val="ru-RU"/>
        </w:rPr>
        <w:t>.</w:t>
      </w:r>
      <w:r w:rsidRPr="000C1BA5">
        <w:rPr>
          <w:lang w:val="ru-RU"/>
        </w:rPr>
        <w:t xml:space="preserve"> </w:t>
      </w:r>
      <w:r>
        <w:rPr>
          <w:lang w:val="ru-RU"/>
        </w:rPr>
        <w:t xml:space="preserve">Ако се въведе текст различен от ден от седмицата да се отпечата </w:t>
      </w:r>
      <w:r w:rsidRPr="00353FE8">
        <w:rPr>
          <w:lang w:val="ru-RU"/>
        </w:rPr>
        <w:t>- "</w:t>
      </w:r>
      <w:r w:rsidRPr="00353FE8">
        <w:rPr>
          <w:b/>
          <w:bCs/>
          <w:lang w:val="en-GB"/>
        </w:rPr>
        <w:t>Error</w:t>
      </w:r>
      <w:r w:rsidRPr="00353FE8">
        <w:rPr>
          <w:lang w:val="ru-RU"/>
        </w:rPr>
        <w:t>"</w:t>
      </w:r>
      <w:r w:rsidRPr="000C1BA5">
        <w:rPr>
          <w:lang w:val="ru-RU"/>
        </w:rPr>
        <w:t>.</w:t>
      </w:r>
    </w:p>
    <w:p w14:paraId="29059EB5" w14:textId="77777777" w:rsidR="00AB2906" w:rsidRPr="00353FE8" w:rsidRDefault="00AB2906" w:rsidP="00AB2906">
      <w:pPr>
        <w:rPr>
          <w:lang w:val="ru-RU"/>
        </w:rPr>
      </w:pPr>
    </w:p>
    <w:p w14:paraId="57A65733" w14:textId="77777777" w:rsidR="00AB2906" w:rsidRDefault="00AB2906" w:rsidP="00AB2906">
      <w:pPr>
        <w:pStyle w:val="Heading3"/>
        <w:rPr>
          <w:lang w:val="bg-BG"/>
        </w:rPr>
      </w:pPr>
      <w:r w:rsidRPr="009A5495">
        <w:rPr>
          <w:lang w:val="bg-BG"/>
        </w:rPr>
        <w:lastRenderedPageBreak/>
        <w:t>Примерен вход и изход</w:t>
      </w: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219"/>
      </w:tblGrid>
      <w:tr w:rsidR="00AB2906" w:rsidRPr="009A5495" w14:paraId="0000C2DD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6C2A61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A27F78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59A1DA9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04877" w14:textId="18EE6039" w:rsidR="00AB2906" w:rsidRPr="00BE2081" w:rsidRDefault="008A6257" w:rsidP="00331087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bCs/>
                <w:rPrChange w:id="46" w:author="Topuzakova, Desislava" w:date="2021-01-09T00:33:00Z">
                  <w:rPr>
                    <w:bCs/>
                    <w:lang w:val="bg-BG"/>
                  </w:rPr>
                </w:rPrChange>
              </w:rPr>
            </w:pPr>
            <w:ins w:id="47" w:author="Desislava Topuzakova" w:date="2021-01-21T23:29:00Z">
              <w:r>
                <w:rPr>
                  <w:rFonts w:ascii="Consolas" w:hAnsi="Consolas"/>
                  <w:bCs/>
                  <w:noProof/>
                </w:rPr>
                <w:t>(</w:t>
              </w:r>
            </w:ins>
            <w:del w:id="48" w:author="Topuzakova, Desislava" w:date="2021-01-09T00:33:00Z">
              <w:r w:rsidR="00E42E9F" w:rsidDel="00BE2081">
                <w:rPr>
                  <w:rFonts w:ascii="Consolas" w:hAnsi="Consolas"/>
                  <w:bCs/>
                  <w:noProof/>
                  <w:lang w:val="bg-BG"/>
                </w:rPr>
                <w:delText>("</w:delText>
              </w:r>
            </w:del>
            <w:ins w:id="49" w:author="Topuzakova, Desislava" w:date="2021-01-09T00:33:00Z">
              <w:r w:rsidR="00BE2081">
                <w:rPr>
                  <w:rFonts w:ascii="Consolas" w:hAnsi="Consolas"/>
                  <w:bCs/>
                  <w:noProof/>
                </w:rPr>
                <w:t>[</w:t>
              </w:r>
              <w:r w:rsidR="00BE2081">
                <w:rPr>
                  <w:rFonts w:ascii="Consolas" w:hAnsi="Consolas"/>
                  <w:bCs/>
                  <w:noProof/>
                  <w:lang w:val="bg-BG"/>
                </w:rPr>
                <w:t>"</w:t>
              </w:r>
            </w:ins>
            <w:r w:rsidR="00AB2906" w:rsidRPr="009A5495">
              <w:rPr>
                <w:rFonts w:ascii="Consolas" w:hAnsi="Consolas"/>
                <w:bCs/>
                <w:noProof/>
              </w:rPr>
              <w:t>Monday</w:t>
            </w:r>
            <w:del w:id="50" w:author="Topuzakova, Desislava" w:date="2021-01-09T00:33:00Z">
              <w:r w:rsidR="00E42E9F" w:rsidDel="00BE2081">
                <w:rPr>
                  <w:rFonts w:ascii="Consolas" w:hAnsi="Consolas"/>
                  <w:bCs/>
                  <w:noProof/>
                  <w:lang w:val="bg-BG"/>
                </w:rPr>
                <w:delText>")</w:delText>
              </w:r>
            </w:del>
            <w:ins w:id="51" w:author="Topuzakova, Desislava" w:date="2021-01-09T00:33:00Z">
              <w:r w:rsidR="00BE2081">
                <w:rPr>
                  <w:rFonts w:ascii="Consolas" w:hAnsi="Consolas"/>
                  <w:bCs/>
                  <w:noProof/>
                  <w:lang w:val="bg-BG"/>
                </w:rPr>
                <w:t>"</w:t>
              </w:r>
              <w:r w:rsidR="00BE2081">
                <w:rPr>
                  <w:rFonts w:ascii="Consolas" w:hAnsi="Consolas"/>
                  <w:bCs/>
                  <w:noProof/>
                </w:rPr>
                <w:t>]</w:t>
              </w:r>
            </w:ins>
            <w:ins w:id="52" w:author="Desislava Topuzakova" w:date="2021-01-21T23:29:00Z">
              <w:r>
                <w:rPr>
                  <w:rFonts w:ascii="Consolas" w:hAnsi="Consolas"/>
                  <w:bCs/>
                  <w:noProof/>
                </w:rPr>
                <w:t>)</w:t>
              </w:r>
            </w:ins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8CF35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314B2DB1" w14:textId="77777777" w:rsidR="00AB2906" w:rsidRDefault="00AB2906" w:rsidP="00AB290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219"/>
      </w:tblGrid>
      <w:tr w:rsidR="00AB2906" w:rsidRPr="009A5495" w14:paraId="4401A36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24B58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5571F6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1A9D3FD4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EF93" w14:textId="5241C416" w:rsidR="00AB2906" w:rsidRPr="00BE2081" w:rsidRDefault="008A6257" w:rsidP="00331087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bCs/>
                <w:rPrChange w:id="53" w:author="Topuzakova, Desislava" w:date="2021-01-09T00:33:00Z">
                  <w:rPr>
                    <w:bCs/>
                    <w:lang w:val="bg-BG"/>
                  </w:rPr>
                </w:rPrChange>
              </w:rPr>
            </w:pPr>
            <w:ins w:id="54" w:author="Desislava Topuzakova" w:date="2021-01-21T23:29:00Z">
              <w:r>
                <w:rPr>
                  <w:rFonts w:ascii="Consolas" w:hAnsi="Consolas"/>
                  <w:bCs/>
                  <w:noProof/>
                </w:rPr>
                <w:t>(</w:t>
              </w:r>
            </w:ins>
            <w:del w:id="55" w:author="Topuzakova, Desislava" w:date="2021-01-09T00:33:00Z">
              <w:r w:rsidR="00E42E9F" w:rsidDel="00BE2081">
                <w:rPr>
                  <w:rFonts w:ascii="Consolas" w:hAnsi="Consolas"/>
                  <w:bCs/>
                  <w:noProof/>
                  <w:lang w:val="bg-BG"/>
                </w:rPr>
                <w:delText>("</w:delText>
              </w:r>
            </w:del>
            <w:ins w:id="56" w:author="Topuzakova, Desislava" w:date="2021-01-09T00:33:00Z">
              <w:r w:rsidR="00BE2081">
                <w:rPr>
                  <w:rFonts w:ascii="Consolas" w:hAnsi="Consolas"/>
                  <w:bCs/>
                  <w:noProof/>
                </w:rPr>
                <w:t>[</w:t>
              </w:r>
              <w:r w:rsidR="00BE2081">
                <w:rPr>
                  <w:rFonts w:ascii="Consolas" w:hAnsi="Consolas"/>
                  <w:bCs/>
                  <w:noProof/>
                  <w:lang w:val="bg-BG"/>
                </w:rPr>
                <w:t>"</w:t>
              </w:r>
            </w:ins>
            <w:r w:rsidR="00AB2906">
              <w:rPr>
                <w:rFonts w:ascii="Consolas" w:hAnsi="Consolas"/>
                <w:bCs/>
                <w:noProof/>
              </w:rPr>
              <w:t>Sunday</w:t>
            </w:r>
            <w:del w:id="57" w:author="Topuzakova, Desislava" w:date="2021-01-09T00:33:00Z">
              <w:r w:rsidR="00E42E9F" w:rsidDel="00BE2081">
                <w:rPr>
                  <w:rFonts w:ascii="Consolas" w:hAnsi="Consolas"/>
                  <w:bCs/>
                  <w:noProof/>
                  <w:lang w:val="bg-BG"/>
                </w:rPr>
                <w:delText>")</w:delText>
              </w:r>
            </w:del>
            <w:ins w:id="58" w:author="Topuzakova, Desislava" w:date="2021-01-09T00:33:00Z">
              <w:r w:rsidR="00BE2081">
                <w:rPr>
                  <w:rFonts w:ascii="Consolas" w:hAnsi="Consolas"/>
                  <w:bCs/>
                  <w:noProof/>
                  <w:lang w:val="bg-BG"/>
                </w:rPr>
                <w:t>"</w:t>
              </w:r>
              <w:r w:rsidR="00BE2081">
                <w:rPr>
                  <w:rFonts w:ascii="Consolas" w:hAnsi="Consolas"/>
                  <w:bCs/>
                  <w:noProof/>
                </w:rPr>
                <w:t>]</w:t>
              </w:r>
            </w:ins>
            <w:ins w:id="59" w:author="Desislava Topuzakova" w:date="2021-01-21T23:29:00Z">
              <w:r>
                <w:rPr>
                  <w:rFonts w:ascii="Consolas" w:hAnsi="Consolas"/>
                  <w:bCs/>
                  <w:noProof/>
                </w:rPr>
                <w:t>)</w:t>
              </w:r>
            </w:ins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8F60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1DA6555A" w14:textId="77777777" w:rsidR="00AB2906" w:rsidRDefault="00AB2906" w:rsidP="00AB290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340"/>
      </w:tblGrid>
      <w:tr w:rsidR="00AB2906" w:rsidRPr="009A5495" w14:paraId="244FC470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50D0E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727DC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3F38CAE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FB64F" w14:textId="33CDFE56" w:rsidR="00AB2906" w:rsidRPr="00BE2081" w:rsidRDefault="008A6257" w:rsidP="00331087">
            <w:pPr>
              <w:spacing w:before="0" w:after="0" w:line="276" w:lineRule="auto"/>
              <w:jc w:val="center"/>
              <w:rPr>
                <w:bCs/>
                <w:rPrChange w:id="60" w:author="Topuzakova, Desislava" w:date="2021-01-09T00:33:00Z">
                  <w:rPr>
                    <w:bCs/>
                    <w:lang w:val="bg-BG"/>
                  </w:rPr>
                </w:rPrChange>
              </w:rPr>
            </w:pPr>
            <w:ins w:id="61" w:author="Desislava Topuzakova" w:date="2021-01-21T23:29:00Z">
              <w:r>
                <w:rPr>
                  <w:rFonts w:ascii="Consolas" w:hAnsi="Consolas"/>
                  <w:bCs/>
                  <w:noProof/>
                </w:rPr>
                <w:t>(</w:t>
              </w:r>
            </w:ins>
            <w:del w:id="62" w:author="Topuzakova, Desislava" w:date="2021-01-09T00:33:00Z">
              <w:r w:rsidR="00E42E9F" w:rsidDel="00BE2081">
                <w:rPr>
                  <w:rFonts w:ascii="Consolas" w:hAnsi="Consolas"/>
                  <w:bCs/>
                  <w:noProof/>
                  <w:lang w:val="bg-BG"/>
                </w:rPr>
                <w:delText>("</w:delText>
              </w:r>
            </w:del>
            <w:ins w:id="63" w:author="Topuzakova, Desislava" w:date="2021-01-09T00:33:00Z">
              <w:r w:rsidR="00BE2081">
                <w:rPr>
                  <w:rFonts w:ascii="Consolas" w:hAnsi="Consolas"/>
                  <w:bCs/>
                  <w:noProof/>
                </w:rPr>
                <w:t>[</w:t>
              </w:r>
              <w:r w:rsidR="00BE2081">
                <w:rPr>
                  <w:rFonts w:ascii="Consolas" w:hAnsi="Consolas"/>
                  <w:bCs/>
                  <w:noProof/>
                  <w:lang w:val="bg-BG"/>
                </w:rPr>
                <w:t>"</w:t>
              </w:r>
            </w:ins>
            <w:r w:rsidR="00AB2906">
              <w:rPr>
                <w:rFonts w:ascii="Consolas" w:hAnsi="Consolas"/>
                <w:bCs/>
                <w:noProof/>
              </w:rPr>
              <w:t>April</w:t>
            </w:r>
            <w:del w:id="64" w:author="Topuzakova, Desislava" w:date="2021-01-09T00:33:00Z">
              <w:r w:rsidR="00E42E9F" w:rsidDel="00BE2081">
                <w:rPr>
                  <w:rFonts w:ascii="Consolas" w:hAnsi="Consolas"/>
                  <w:bCs/>
                  <w:noProof/>
                  <w:lang w:val="bg-BG"/>
                </w:rPr>
                <w:delText>")</w:delText>
              </w:r>
            </w:del>
            <w:ins w:id="65" w:author="Topuzakova, Desislava" w:date="2021-01-09T00:33:00Z">
              <w:r w:rsidR="00BE2081">
                <w:rPr>
                  <w:rFonts w:ascii="Consolas" w:hAnsi="Consolas"/>
                  <w:bCs/>
                  <w:noProof/>
                  <w:lang w:val="bg-BG"/>
                </w:rPr>
                <w:t>"</w:t>
              </w:r>
              <w:r w:rsidR="00BE2081">
                <w:rPr>
                  <w:rFonts w:ascii="Consolas" w:hAnsi="Consolas"/>
                  <w:bCs/>
                  <w:noProof/>
                </w:rPr>
                <w:t>]</w:t>
              </w:r>
            </w:ins>
            <w:ins w:id="66" w:author="Desislava Topuzakova" w:date="2021-01-21T23:29:00Z">
              <w:r>
                <w:rPr>
                  <w:rFonts w:ascii="Consolas" w:hAnsi="Consolas"/>
                  <w:bCs/>
                  <w:noProof/>
                </w:rPr>
                <w:t>)</w:t>
              </w:r>
            </w:ins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1C252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00CC2D20" w14:textId="77777777" w:rsidR="00AB2906" w:rsidRDefault="00AB2906" w:rsidP="00AB2906">
      <w:pPr>
        <w:rPr>
          <w:lang w:val="bg-BG"/>
        </w:rPr>
      </w:pPr>
    </w:p>
    <w:p w14:paraId="33EBE31E" w14:textId="77777777" w:rsidR="00AB2906" w:rsidRDefault="00AB2906" w:rsidP="00AB2906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7B74BC1B" w14:textId="77777777" w:rsidR="00AB2906" w:rsidRPr="007431A5" w:rsidRDefault="00AB2906" w:rsidP="00AB2906">
      <w:pPr>
        <w:ind w:left="450"/>
        <w:rPr>
          <w:lang w:val="bg-BG"/>
        </w:rPr>
      </w:pPr>
    </w:p>
    <w:p w14:paraId="486144B7" w14:textId="77777777" w:rsidR="00AB2906" w:rsidRDefault="00AB2906" w:rsidP="00AB2906">
      <w:pPr>
        <w:pStyle w:val="ListParagraph"/>
        <w:numPr>
          <w:ilvl w:val="0"/>
          <w:numId w:val="14"/>
        </w:numPr>
        <w:rPr>
          <w:lang w:val="bg-BG"/>
        </w:rPr>
      </w:pPr>
      <w:r w:rsidRPr="002E372D">
        <w:rPr>
          <w:lang w:val="bg-BG"/>
        </w:rPr>
        <w:t>Отпечатайте работен или почивен ден,според въведения ден, ако денят е невалиден отпечатайте "</w:t>
      </w:r>
      <w:r w:rsidRPr="002E372D">
        <w:rPr>
          <w:b/>
          <w:bCs/>
          <w:lang w:val="en-GB"/>
        </w:rPr>
        <w:t>Error</w:t>
      </w:r>
      <w:r w:rsidRPr="002E372D">
        <w:rPr>
          <w:lang w:val="bg-BG"/>
        </w:rPr>
        <w:t>":</w:t>
      </w:r>
    </w:p>
    <w:p w14:paraId="56960E19" w14:textId="77777777" w:rsidR="00AB2906" w:rsidRPr="002E372D" w:rsidRDefault="00EB61D3" w:rsidP="00AB2906">
      <w:pPr>
        <w:pStyle w:val="ListParagraph"/>
        <w:ind w:left="450"/>
        <w:rPr>
          <w:lang w:val="bg-BG"/>
        </w:rPr>
      </w:pPr>
      <w:r>
        <w:rPr>
          <w:noProof/>
        </w:rPr>
        <w:drawing>
          <wp:inline distT="0" distB="0" distL="0" distR="0" wp14:anchorId="44A86F41" wp14:editId="0CC0F911">
            <wp:extent cx="3886743" cy="4153480"/>
            <wp:effectExtent l="114300" t="76200" r="113757" b="7562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4153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A7CB51" w14:textId="77777777" w:rsidR="00AB2906" w:rsidRPr="003F1A6C" w:rsidRDefault="00AB2906" w:rsidP="003F1A6C">
      <w:pPr>
        <w:pStyle w:val="ListParagraph"/>
        <w:ind w:left="360"/>
        <w:rPr>
          <w:lang w:val="bg-BG"/>
        </w:rPr>
      </w:pPr>
    </w:p>
    <w:p w14:paraId="212FD465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Клас животно</w:t>
      </w:r>
    </w:p>
    <w:p w14:paraId="42F3E4BB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Напишете </w:t>
      </w:r>
      <w:r w:rsidR="00B66996">
        <w:rPr>
          <w:lang w:val="bg-BG"/>
        </w:rPr>
        <w:t>функция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която отпечатва класа на животното според неговото име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въведено от потребителя</w:t>
      </w:r>
      <w:r w:rsidRPr="00AB2906">
        <w:rPr>
          <w:lang w:val="bg-BG"/>
        </w:rPr>
        <w:t>.</w:t>
      </w:r>
    </w:p>
    <w:p w14:paraId="219AC30F" w14:textId="77777777" w:rsidR="003F1A6C" w:rsidRPr="003F1A6C" w:rsidRDefault="003F1A6C" w:rsidP="003F1A6C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lastRenderedPageBreak/>
        <w:t>dog -&gt; mammal</w:t>
      </w:r>
    </w:p>
    <w:p w14:paraId="4939EA38" w14:textId="77777777" w:rsidR="003F1A6C" w:rsidRPr="003F1A6C" w:rsidRDefault="003F1A6C" w:rsidP="003F1A6C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crocodile, tortoise, snake -&gt; reptile</w:t>
      </w:r>
    </w:p>
    <w:p w14:paraId="4DDB4308" w14:textId="77777777" w:rsidR="003F1A6C" w:rsidRPr="003F1A6C" w:rsidRDefault="003F1A6C" w:rsidP="003F1A6C">
      <w:pPr>
        <w:pStyle w:val="ListParagraph"/>
        <w:numPr>
          <w:ilvl w:val="0"/>
          <w:numId w:val="5"/>
        </w:numPr>
        <w:rPr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others -&gt; unknown</w:t>
      </w:r>
    </w:p>
    <w:p w14:paraId="6FA757D4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017"/>
      </w:tblGrid>
      <w:tr w:rsidR="003F1A6C" w:rsidRPr="003F1A6C" w14:paraId="686975F6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E15CA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AB1C4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6DA07124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F53DB" w14:textId="09D6A180" w:rsidR="003F1A6C" w:rsidRPr="00BE2081" w:rsidRDefault="008A6257" w:rsidP="00331087">
            <w:pPr>
              <w:spacing w:before="0" w:after="0" w:line="276" w:lineRule="auto"/>
              <w:rPr>
                <w:rFonts w:ascii="Consolas" w:hAnsi="Consolas"/>
                <w:bCs/>
                <w:lang w:val="bg-BG"/>
                <w:rPrChange w:id="67" w:author="Topuzakova, Desislava" w:date="2021-01-09T00:34:00Z">
                  <w:rPr>
                    <w:bCs/>
                    <w:lang w:val="bg-BG"/>
                  </w:rPr>
                </w:rPrChange>
              </w:rPr>
            </w:pPr>
            <w:ins w:id="68" w:author="Desislava Topuzakova" w:date="2021-01-21T23:29:00Z">
              <w:r>
                <w:rPr>
                  <w:rFonts w:ascii="Consolas" w:hAnsi="Consolas"/>
                  <w:bCs/>
                </w:rPr>
                <w:t>(</w:t>
              </w:r>
            </w:ins>
            <w:ins w:id="69" w:author="Topuzakova, Desislava" w:date="2021-01-09T00:33:00Z">
              <w:r w:rsidR="00BE2081" w:rsidRPr="00BE2081">
                <w:rPr>
                  <w:rFonts w:ascii="Consolas" w:hAnsi="Consolas"/>
                  <w:bCs/>
                  <w:rPrChange w:id="70" w:author="Topuzakova, Desislava" w:date="2021-01-09T00:34:00Z">
                    <w:rPr>
                      <w:bCs/>
                    </w:rPr>
                  </w:rPrChange>
                </w:rPr>
                <w:t>[</w:t>
              </w:r>
            </w:ins>
            <w:del w:id="71" w:author="Topuzakova, Desislava" w:date="2021-01-09T00:33:00Z">
              <w:r w:rsidR="00E42E9F" w:rsidRPr="00BE2081" w:rsidDel="00BE2081">
                <w:rPr>
                  <w:rFonts w:ascii="Consolas" w:hAnsi="Consolas"/>
                  <w:bCs/>
                  <w:lang w:val="bg-BG"/>
                  <w:rPrChange w:id="72" w:author="Topuzakova, Desislava" w:date="2021-01-09T00:34:00Z">
                    <w:rPr>
                      <w:bCs/>
                      <w:lang w:val="bg-BG"/>
                    </w:rPr>
                  </w:rPrChange>
                </w:rPr>
                <w:delText>("</w:delText>
              </w:r>
            </w:del>
            <w:ins w:id="73" w:author="Topuzakova, Desislava" w:date="2021-01-09T00:33:00Z">
              <w:r w:rsidR="00BE2081" w:rsidRPr="00BE2081">
                <w:rPr>
                  <w:rFonts w:ascii="Consolas" w:hAnsi="Consolas"/>
                  <w:bCs/>
                  <w:lang w:val="bg-BG"/>
                  <w:rPrChange w:id="74" w:author="Topuzakova, Desislava" w:date="2021-01-09T00:34:00Z">
                    <w:rPr>
                      <w:bCs/>
                      <w:lang w:val="bg-BG"/>
                    </w:rPr>
                  </w:rPrChange>
                </w:rPr>
                <w:t>"</w:t>
              </w:r>
            </w:ins>
            <w:r w:rsidR="003F1A6C" w:rsidRPr="00BE2081">
              <w:rPr>
                <w:rFonts w:ascii="Consolas" w:hAnsi="Consolas"/>
                <w:bCs/>
                <w:rPrChange w:id="75" w:author="Topuzakova, Desislava" w:date="2021-01-09T00:34:00Z">
                  <w:rPr>
                    <w:bCs/>
                  </w:rPr>
                </w:rPrChange>
              </w:rPr>
              <w:t>dog</w:t>
            </w:r>
            <w:r w:rsidR="00E42E9F" w:rsidRPr="00BE2081">
              <w:rPr>
                <w:rFonts w:ascii="Consolas" w:hAnsi="Consolas"/>
                <w:bCs/>
                <w:lang w:val="bg-BG"/>
                <w:rPrChange w:id="76" w:author="Topuzakova, Desislava" w:date="2021-01-09T00:34:00Z">
                  <w:rPr>
                    <w:bCs/>
                    <w:lang w:val="bg-BG"/>
                  </w:rPr>
                </w:rPrChange>
              </w:rPr>
              <w:t>"</w:t>
            </w:r>
            <w:ins w:id="77" w:author="Topuzakova, Desislava" w:date="2021-01-09T00:34:00Z">
              <w:r w:rsidR="00BE2081" w:rsidRPr="00BE2081">
                <w:rPr>
                  <w:rFonts w:ascii="Consolas" w:hAnsi="Consolas"/>
                  <w:bCs/>
                  <w:rPrChange w:id="78" w:author="Topuzakova, Desislava" w:date="2021-01-09T00:34:00Z">
                    <w:rPr>
                      <w:bCs/>
                    </w:rPr>
                  </w:rPrChange>
                </w:rPr>
                <w:t>]</w:t>
              </w:r>
            </w:ins>
            <w:ins w:id="79" w:author="Desislava Topuzakova" w:date="2021-01-21T23:29:00Z">
              <w:r>
                <w:rPr>
                  <w:rFonts w:ascii="Consolas" w:hAnsi="Consolas"/>
                  <w:bCs/>
                </w:rPr>
                <w:t>)</w:t>
              </w:r>
            </w:ins>
            <w:del w:id="80" w:author="Topuzakova, Desislava" w:date="2021-01-09T00:34:00Z">
              <w:r w:rsidR="00885CCD" w:rsidRPr="00BE2081" w:rsidDel="00BE2081">
                <w:rPr>
                  <w:rFonts w:ascii="Consolas" w:hAnsi="Consolas"/>
                  <w:bCs/>
                  <w:lang w:val="bg-BG"/>
                  <w:rPrChange w:id="81" w:author="Topuzakova, Desislava" w:date="2021-01-09T00:34:00Z">
                    <w:rPr>
                      <w:bCs/>
                      <w:lang w:val="bg-BG"/>
                    </w:rPr>
                  </w:rPrChange>
                </w:rPr>
                <w:delText>)</w:delText>
              </w:r>
            </w:del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0CB35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3F1A6C" w:rsidRPr="003F1A6C" w14:paraId="1128D2D9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5775" w14:textId="0096C297" w:rsidR="003F1A6C" w:rsidRPr="00BE2081" w:rsidRDefault="008A6257" w:rsidP="00331087">
            <w:pPr>
              <w:spacing w:before="0" w:after="0" w:line="276" w:lineRule="auto"/>
              <w:rPr>
                <w:rFonts w:ascii="Consolas" w:hAnsi="Consolas"/>
                <w:bCs/>
                <w:rPrChange w:id="82" w:author="Topuzakova, Desislava" w:date="2021-01-09T00:34:00Z">
                  <w:rPr>
                    <w:bCs/>
                    <w:lang w:val="bg-BG"/>
                  </w:rPr>
                </w:rPrChange>
              </w:rPr>
            </w:pPr>
            <w:ins w:id="83" w:author="Desislava Topuzakova" w:date="2021-01-21T23:29:00Z">
              <w:r>
                <w:rPr>
                  <w:rFonts w:ascii="Consolas" w:hAnsi="Consolas"/>
                  <w:bCs/>
                </w:rPr>
                <w:t>(</w:t>
              </w:r>
            </w:ins>
            <w:del w:id="84" w:author="Topuzakova, Desislava" w:date="2021-01-09T00:34:00Z">
              <w:r w:rsidR="00885CCD" w:rsidRPr="00BE2081" w:rsidDel="00BE2081">
                <w:rPr>
                  <w:rFonts w:ascii="Consolas" w:hAnsi="Consolas"/>
                  <w:bCs/>
                  <w:lang w:val="bg-BG"/>
                  <w:rPrChange w:id="85" w:author="Topuzakova, Desislava" w:date="2021-01-09T00:34:00Z">
                    <w:rPr>
                      <w:bCs/>
                      <w:lang w:val="bg-BG"/>
                    </w:rPr>
                  </w:rPrChange>
                </w:rPr>
                <w:delText>("</w:delText>
              </w:r>
            </w:del>
            <w:ins w:id="86" w:author="Topuzakova, Desislava" w:date="2021-01-09T00:34:00Z">
              <w:r w:rsidR="00BE2081" w:rsidRPr="00BE2081">
                <w:rPr>
                  <w:rFonts w:ascii="Consolas" w:hAnsi="Consolas"/>
                  <w:bCs/>
                  <w:rPrChange w:id="87" w:author="Topuzakova, Desislava" w:date="2021-01-09T00:34:00Z">
                    <w:rPr>
                      <w:bCs/>
                    </w:rPr>
                  </w:rPrChange>
                </w:rPr>
                <w:t>[</w:t>
              </w:r>
              <w:r w:rsidR="00BE2081" w:rsidRPr="00BE2081">
                <w:rPr>
                  <w:rFonts w:ascii="Consolas" w:hAnsi="Consolas"/>
                  <w:bCs/>
                  <w:lang w:val="bg-BG"/>
                  <w:rPrChange w:id="88" w:author="Topuzakova, Desislava" w:date="2021-01-09T00:34:00Z">
                    <w:rPr>
                      <w:bCs/>
                      <w:lang w:val="bg-BG"/>
                    </w:rPr>
                  </w:rPrChange>
                </w:rPr>
                <w:t>"</w:t>
              </w:r>
            </w:ins>
            <w:r w:rsidR="003F1A6C" w:rsidRPr="00BE2081">
              <w:rPr>
                <w:rFonts w:ascii="Consolas" w:hAnsi="Consolas"/>
                <w:bCs/>
                <w:rPrChange w:id="89" w:author="Topuzakova, Desislava" w:date="2021-01-09T00:34:00Z">
                  <w:rPr>
                    <w:bCs/>
                  </w:rPr>
                </w:rPrChange>
              </w:rPr>
              <w:t>snake</w:t>
            </w:r>
            <w:del w:id="90" w:author="Topuzakova, Desislava" w:date="2021-01-09T00:34:00Z">
              <w:r w:rsidR="00885CCD" w:rsidRPr="00BE2081" w:rsidDel="00BE2081">
                <w:rPr>
                  <w:rFonts w:ascii="Consolas" w:hAnsi="Consolas"/>
                  <w:bCs/>
                  <w:lang w:val="bg-BG"/>
                  <w:rPrChange w:id="91" w:author="Topuzakova, Desislava" w:date="2021-01-09T00:34:00Z">
                    <w:rPr>
                      <w:bCs/>
                      <w:lang w:val="bg-BG"/>
                    </w:rPr>
                  </w:rPrChange>
                </w:rPr>
                <w:delText>")</w:delText>
              </w:r>
            </w:del>
            <w:ins w:id="92" w:author="Topuzakova, Desislava" w:date="2021-01-09T00:34:00Z">
              <w:r w:rsidR="00BE2081" w:rsidRPr="00BE2081">
                <w:rPr>
                  <w:rFonts w:ascii="Consolas" w:hAnsi="Consolas"/>
                  <w:bCs/>
                  <w:lang w:val="bg-BG"/>
                  <w:rPrChange w:id="93" w:author="Topuzakova, Desislava" w:date="2021-01-09T00:34:00Z">
                    <w:rPr>
                      <w:bCs/>
                      <w:lang w:val="bg-BG"/>
                    </w:rPr>
                  </w:rPrChange>
                </w:rPr>
                <w:t>"</w:t>
              </w:r>
              <w:r w:rsidR="00BE2081" w:rsidRPr="00BE2081">
                <w:rPr>
                  <w:rFonts w:ascii="Consolas" w:hAnsi="Consolas"/>
                  <w:bCs/>
                  <w:rPrChange w:id="94" w:author="Topuzakova, Desislava" w:date="2021-01-09T00:34:00Z">
                    <w:rPr>
                      <w:bCs/>
                    </w:rPr>
                  </w:rPrChange>
                </w:rPr>
                <w:t>]</w:t>
              </w:r>
            </w:ins>
            <w:ins w:id="95" w:author="Desislava Topuzakova" w:date="2021-01-21T23:29:00Z">
              <w:r>
                <w:rPr>
                  <w:rFonts w:ascii="Consolas" w:hAnsi="Consolas"/>
                  <w:bCs/>
                </w:rPr>
                <w:t>)</w:t>
              </w:r>
            </w:ins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50B20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3F1A6C" w:rsidRPr="003F1A6C" w14:paraId="649D2B37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D8AFF" w14:textId="36939967" w:rsidR="003F1A6C" w:rsidRPr="00BE2081" w:rsidRDefault="008A6257" w:rsidP="00331087">
            <w:pPr>
              <w:spacing w:before="0" w:after="0" w:line="276" w:lineRule="auto"/>
              <w:rPr>
                <w:rFonts w:ascii="Consolas" w:hAnsi="Consolas"/>
                <w:bCs/>
                <w:lang w:val="bg-BG"/>
                <w:rPrChange w:id="96" w:author="Topuzakova, Desislava" w:date="2021-01-09T00:34:00Z">
                  <w:rPr>
                    <w:bCs/>
                    <w:lang w:val="bg-BG"/>
                  </w:rPr>
                </w:rPrChange>
              </w:rPr>
            </w:pPr>
            <w:ins w:id="97" w:author="Desislava Topuzakova" w:date="2021-01-21T23:29:00Z">
              <w:r>
                <w:rPr>
                  <w:rFonts w:ascii="Consolas" w:hAnsi="Consolas"/>
                  <w:bCs/>
                </w:rPr>
                <w:t>(</w:t>
              </w:r>
            </w:ins>
            <w:del w:id="98" w:author="Topuzakova, Desislava" w:date="2021-01-09T00:34:00Z">
              <w:r w:rsidR="00885CCD" w:rsidRPr="00BE2081" w:rsidDel="00BE2081">
                <w:rPr>
                  <w:rFonts w:ascii="Consolas" w:hAnsi="Consolas"/>
                  <w:bCs/>
                  <w:lang w:val="bg-BG"/>
                  <w:rPrChange w:id="99" w:author="Topuzakova, Desislava" w:date="2021-01-09T00:34:00Z">
                    <w:rPr>
                      <w:bCs/>
                      <w:lang w:val="bg-BG"/>
                    </w:rPr>
                  </w:rPrChange>
                </w:rPr>
                <w:delText>("</w:delText>
              </w:r>
            </w:del>
            <w:ins w:id="100" w:author="Topuzakova, Desislava" w:date="2021-01-09T00:34:00Z">
              <w:r w:rsidR="00BE2081" w:rsidRPr="00BE2081">
                <w:rPr>
                  <w:rFonts w:ascii="Consolas" w:hAnsi="Consolas"/>
                  <w:bCs/>
                  <w:rPrChange w:id="101" w:author="Topuzakova, Desislava" w:date="2021-01-09T00:34:00Z">
                    <w:rPr>
                      <w:bCs/>
                    </w:rPr>
                  </w:rPrChange>
                </w:rPr>
                <w:t>[</w:t>
              </w:r>
              <w:r w:rsidR="00BE2081" w:rsidRPr="00BE2081">
                <w:rPr>
                  <w:rFonts w:ascii="Consolas" w:hAnsi="Consolas"/>
                  <w:bCs/>
                  <w:lang w:val="bg-BG"/>
                  <w:rPrChange w:id="102" w:author="Topuzakova, Desislava" w:date="2021-01-09T00:34:00Z">
                    <w:rPr>
                      <w:bCs/>
                      <w:lang w:val="bg-BG"/>
                    </w:rPr>
                  </w:rPrChange>
                </w:rPr>
                <w:t>"</w:t>
              </w:r>
            </w:ins>
            <w:r w:rsidR="003F1A6C" w:rsidRPr="00BE2081">
              <w:rPr>
                <w:rFonts w:ascii="Consolas" w:hAnsi="Consolas"/>
                <w:bCs/>
                <w:rPrChange w:id="103" w:author="Topuzakova, Desislava" w:date="2021-01-09T00:34:00Z">
                  <w:rPr>
                    <w:bCs/>
                  </w:rPr>
                </w:rPrChange>
              </w:rPr>
              <w:t>cat</w:t>
            </w:r>
            <w:r w:rsidR="00885CCD" w:rsidRPr="00BE2081">
              <w:rPr>
                <w:rFonts w:ascii="Consolas" w:hAnsi="Consolas"/>
                <w:bCs/>
                <w:lang w:val="bg-BG"/>
                <w:rPrChange w:id="104" w:author="Topuzakova, Desislava" w:date="2021-01-09T00:34:00Z">
                  <w:rPr>
                    <w:bCs/>
                    <w:lang w:val="bg-BG"/>
                  </w:rPr>
                </w:rPrChange>
              </w:rPr>
              <w:t>"</w:t>
            </w:r>
            <w:ins w:id="105" w:author="Topuzakova, Desislava" w:date="2021-01-09T00:34:00Z">
              <w:r w:rsidR="00BE2081" w:rsidRPr="00BE2081">
                <w:rPr>
                  <w:rFonts w:ascii="Consolas" w:hAnsi="Consolas"/>
                  <w:bCs/>
                  <w:rPrChange w:id="106" w:author="Topuzakova, Desislava" w:date="2021-01-09T00:34:00Z">
                    <w:rPr>
                      <w:bCs/>
                    </w:rPr>
                  </w:rPrChange>
                </w:rPr>
                <w:t>]</w:t>
              </w:r>
            </w:ins>
            <w:ins w:id="107" w:author="Desislava Topuzakova" w:date="2021-01-21T23:29:00Z">
              <w:r>
                <w:rPr>
                  <w:rFonts w:ascii="Consolas" w:hAnsi="Consolas"/>
                  <w:bCs/>
                </w:rPr>
                <w:t>)</w:t>
              </w:r>
            </w:ins>
            <w:del w:id="108" w:author="Topuzakova, Desislava" w:date="2021-01-09T00:34:00Z">
              <w:r w:rsidR="00885CCD" w:rsidRPr="00BE2081" w:rsidDel="00BE2081">
                <w:rPr>
                  <w:rFonts w:ascii="Consolas" w:hAnsi="Consolas"/>
                  <w:bCs/>
                  <w:lang w:val="bg-BG"/>
                  <w:rPrChange w:id="109" w:author="Topuzakova, Desislava" w:date="2021-01-09T00:34:00Z">
                    <w:rPr>
                      <w:bCs/>
                      <w:lang w:val="bg-BG"/>
                    </w:rPr>
                  </w:rPrChange>
                </w:rPr>
                <w:delText>)</w:delText>
              </w:r>
            </w:del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A535E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bookmarkEnd w:id="1"/>
    <w:p w14:paraId="7C8FD6BC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Насоки</w:t>
      </w:r>
    </w:p>
    <w:p w14:paraId="352DF0DE" w14:textId="77777777" w:rsidR="003432BB" w:rsidRPr="003F1A6C" w:rsidRDefault="003432BB" w:rsidP="00885CCD">
      <w:pPr>
        <w:spacing w:before="40" w:after="40"/>
        <w:ind w:left="360"/>
        <w:rPr>
          <w:lang w:val="bg-BG"/>
        </w:rPr>
      </w:pPr>
    </w:p>
    <w:p w14:paraId="3E7E572E" w14:textId="77777777" w:rsidR="003F1A6C" w:rsidRPr="003F1A6C" w:rsidRDefault="003F1A6C" w:rsidP="003F1A6C">
      <w:pPr>
        <w:pStyle w:val="ListParagraph"/>
        <w:numPr>
          <w:ilvl w:val="0"/>
          <w:numId w:val="13"/>
        </w:numPr>
        <w:rPr>
          <w:lang w:val="bg-BG"/>
        </w:rPr>
      </w:pPr>
      <w:r w:rsidRPr="003F1A6C">
        <w:rPr>
          <w:lang w:val="bg-BG"/>
        </w:rPr>
        <w:t>Проверете от какъв вид е животното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Ако то е невалидно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отпечатайте </w:t>
      </w:r>
      <w:r w:rsidR="008931D4" w:rsidRPr="008931D4">
        <w:rPr>
          <w:lang w:val="bg-BG"/>
        </w:rPr>
        <w:t>"</w:t>
      </w:r>
      <w:r w:rsidR="00885CCD">
        <w:rPr>
          <w:rFonts w:ascii="Consolas" w:hAnsi="Consolas"/>
          <w:b/>
          <w:bCs/>
          <w:noProof/>
        </w:rPr>
        <w:t>unknown</w:t>
      </w:r>
      <w:r w:rsidR="008931D4" w:rsidRPr="008931D4">
        <w:rPr>
          <w:lang w:val="bg-BG"/>
        </w:rPr>
        <w:t>".</w:t>
      </w:r>
    </w:p>
    <w:p w14:paraId="0FE35415" w14:textId="77777777" w:rsidR="003F1A6C" w:rsidRPr="003F1A6C" w:rsidRDefault="003F1A6C" w:rsidP="003F1A6C">
      <w:pPr>
        <w:ind w:left="360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 wp14:anchorId="621FBC98" wp14:editId="7692EEA1">
            <wp:extent cx="2844919" cy="2832761"/>
            <wp:effectExtent l="76200" t="95250" r="126881" b="100939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0381" cy="2838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1D7156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Обръщение според възраст и пол</w:t>
      </w:r>
    </w:p>
    <w:p w14:paraId="4791C390" w14:textId="77777777" w:rsidR="003F1A6C" w:rsidRPr="003F1A6C" w:rsidRDefault="003F1A6C" w:rsidP="003F1A6C">
      <w:pPr>
        <w:spacing w:after="0"/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885CCD">
        <w:rPr>
          <w:b/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</w:t>
      </w:r>
      <w:r w:rsidR="00885CCD">
        <w:rPr>
          <w:b/>
          <w:lang w:val="bg-BG"/>
        </w:rPr>
        <w:t>получава</w:t>
      </w:r>
      <w:r w:rsidR="00885CCD" w:rsidRPr="003F1A6C">
        <w:rPr>
          <w:b/>
          <w:lang w:val="bg-BG"/>
        </w:rPr>
        <w:t xml:space="preserve"> </w:t>
      </w:r>
      <w:r w:rsidRPr="003F1A6C">
        <w:rPr>
          <w:b/>
          <w:lang w:val="bg-BG"/>
        </w:rPr>
        <w:t>възраст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реално число</w:t>
      </w:r>
      <w:r w:rsidR="008931D4" w:rsidRPr="008931D4">
        <w:rPr>
          <w:noProof/>
          <w:lang w:val="bg-BG"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lang w:val="bg-BG"/>
        </w:rPr>
        <w:t>пол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="008931D4" w:rsidRPr="008931D4">
        <w:rPr>
          <w:lang w:val="bg-BG"/>
        </w:rPr>
        <w:t>'</w:t>
      </w:r>
      <w:r w:rsidRPr="003F1A6C">
        <w:rPr>
          <w:rStyle w:val="CodeChar"/>
        </w:rPr>
        <w:t>m</w:t>
      </w:r>
      <w:r w:rsidR="008931D4" w:rsidRPr="008931D4">
        <w:rPr>
          <w:lang w:val="bg-BG"/>
        </w:rPr>
        <w:t xml:space="preserve">'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'</w:t>
      </w:r>
      <w:r w:rsidRPr="003F1A6C">
        <w:rPr>
          <w:rStyle w:val="CodeChar"/>
        </w:rPr>
        <w:t>f</w:t>
      </w:r>
      <w:r w:rsidR="008931D4" w:rsidRPr="008931D4">
        <w:rPr>
          <w:lang w:val="bg-BG"/>
        </w:rPr>
        <w:t xml:space="preserve">'), </w:t>
      </w:r>
      <w:r w:rsidRPr="003F1A6C">
        <w:rPr>
          <w:lang w:val="bg-BG"/>
        </w:rPr>
        <w:t>въведени от потребителя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отпечатва </w:t>
      </w:r>
      <w:r w:rsidRPr="003F1A6C">
        <w:rPr>
          <w:b/>
          <w:lang w:val="bg-BG"/>
        </w:rPr>
        <w:t>обръщение</w:t>
      </w:r>
      <w:r w:rsidRPr="003F1A6C">
        <w:rPr>
          <w:lang w:val="bg-BG"/>
        </w:rPr>
        <w:t xml:space="preserve"> измежду следните</w:t>
      </w:r>
      <w:r w:rsidR="008931D4" w:rsidRPr="008931D4">
        <w:rPr>
          <w:lang w:val="bg-BG"/>
        </w:rPr>
        <w:t>:</w:t>
      </w:r>
    </w:p>
    <w:p w14:paraId="3E08448D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rStyle w:val="CodeChar"/>
        </w:rPr>
        <w:t>Mr</w:t>
      </w:r>
      <w:r w:rsidRPr="008931D4">
        <w:rPr>
          <w:rStyle w:val="CodeChar"/>
          <w:lang w:val="bg-BG"/>
        </w:rPr>
        <w:t>.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мъж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m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на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или повече години</w:t>
      </w:r>
    </w:p>
    <w:p w14:paraId="5E3ABBDF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rStyle w:val="CodeChar"/>
        </w:rPr>
        <w:t>Master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момче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m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под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години</w:t>
      </w:r>
    </w:p>
    <w:p w14:paraId="0E46545F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b/>
        </w:rPr>
        <w:t>Ms</w:t>
      </w:r>
      <w:r w:rsidRPr="008931D4">
        <w:rPr>
          <w:b/>
          <w:lang w:val="bg-BG"/>
        </w:rPr>
        <w:t>.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жена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f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на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или повече години</w:t>
      </w:r>
    </w:p>
    <w:p w14:paraId="3B1F8BBE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b/>
        </w:rPr>
        <w:t>Miss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момиче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f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под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години</w:t>
      </w:r>
    </w:p>
    <w:p w14:paraId="4440B996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734"/>
        <w:gridCol w:w="176"/>
        <w:gridCol w:w="1259"/>
        <w:gridCol w:w="734"/>
        <w:gridCol w:w="176"/>
        <w:gridCol w:w="1259"/>
        <w:gridCol w:w="734"/>
        <w:gridCol w:w="176"/>
        <w:gridCol w:w="1501"/>
        <w:gridCol w:w="896"/>
      </w:tblGrid>
      <w:tr w:rsidR="003F1A6C" w:rsidRPr="003F1A6C" w14:paraId="4E5C9E19" w14:textId="77777777" w:rsidTr="0033108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1C86D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6E77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F77B3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3F12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B8555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AFA10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C19E5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6E4B27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A076C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F94C1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2E8F71B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0DDF3AB7" w14:textId="77777777" w:rsidTr="00331087">
        <w:tc>
          <w:tcPr>
            <w:tcW w:w="736" w:type="dxa"/>
            <w:vAlign w:val="center"/>
          </w:tcPr>
          <w:p w14:paraId="522A165F" w14:textId="5770D736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ins w:id="110" w:author="Desislava Topuzakova" w:date="2021-01-21T23:29:00Z">
              <w:r>
                <w:rPr>
                  <w:rFonts w:ascii="Consolas" w:hAnsi="Consolas"/>
                  <w:noProof/>
                </w:rPr>
                <w:t>(</w:t>
              </w:r>
            </w:ins>
            <w:del w:id="111" w:author="Topuzakova, Desislava" w:date="2021-01-09T00:34:00Z">
              <w:r w:rsidR="00885CCD" w:rsidDel="00BE2081">
                <w:rPr>
                  <w:rFonts w:ascii="Consolas" w:hAnsi="Consolas"/>
                  <w:noProof/>
                </w:rPr>
                <w:delText>(</w:delText>
              </w:r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</w:del>
            <w:ins w:id="112" w:author="Topuzakova, Desislava" w:date="2021-01-09T00:34:00Z">
              <w:r w:rsidR="00BE2081">
                <w:rPr>
                  <w:rFonts w:ascii="Consolas" w:hAnsi="Consolas"/>
                  <w:noProof/>
                </w:rPr>
                <w:t>["</w:t>
              </w:r>
            </w:ins>
            <w:r w:rsidR="003F1A6C" w:rsidRPr="003F1A6C">
              <w:rPr>
                <w:rFonts w:ascii="Consolas" w:hAnsi="Consolas"/>
                <w:noProof/>
              </w:rPr>
              <w:t>12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33A92CEE" w14:textId="1EFD27CF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f</w:t>
            </w:r>
            <w:del w:id="113" w:author="Topuzakova, Desislava" w:date="2021-01-09T00:34:00Z">
              <w:r w:rsidDel="00BE2081">
                <w:rPr>
                  <w:rFonts w:ascii="Consolas" w:hAnsi="Consolas"/>
                  <w:noProof/>
                </w:rPr>
                <w:delText>")</w:delText>
              </w:r>
            </w:del>
            <w:ins w:id="114" w:author="Topuzakova, Desislava" w:date="2021-01-09T00:34:00Z">
              <w:r w:rsidR="00BE2081">
                <w:rPr>
                  <w:rFonts w:ascii="Consolas" w:hAnsi="Consolas"/>
                  <w:noProof/>
                </w:rPr>
                <w:t>"]</w:t>
              </w:r>
            </w:ins>
            <w:ins w:id="115" w:author="Desislava Topuzakova" w:date="2021-01-21T23:29:00Z">
              <w:r w:rsidR="008A6257">
                <w:rPr>
                  <w:rFonts w:ascii="Consolas" w:hAnsi="Consolas"/>
                  <w:noProof/>
                </w:rPr>
                <w:t>)</w:t>
              </w:r>
            </w:ins>
          </w:p>
        </w:tc>
        <w:tc>
          <w:tcPr>
            <w:tcW w:w="844" w:type="dxa"/>
            <w:vAlign w:val="center"/>
          </w:tcPr>
          <w:p w14:paraId="7C2D67F2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F9A5AC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2855B3F1" w14:textId="70ECE6F8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ins w:id="116" w:author="Desislava Topuzakova" w:date="2021-01-21T23:29:00Z">
              <w:r>
                <w:rPr>
                  <w:rFonts w:ascii="Consolas" w:hAnsi="Consolas"/>
                  <w:noProof/>
                </w:rPr>
                <w:t>(</w:t>
              </w:r>
            </w:ins>
            <w:del w:id="117" w:author="Topuzakova, Desislava" w:date="2021-01-09T00:34:00Z">
              <w:r w:rsidR="00885CCD" w:rsidDel="00BE2081">
                <w:rPr>
                  <w:rFonts w:ascii="Consolas" w:hAnsi="Consolas"/>
                  <w:noProof/>
                </w:rPr>
                <w:delText>(</w:delText>
              </w:r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</w:del>
            <w:ins w:id="118" w:author="Topuzakova, Desislava" w:date="2021-01-09T00:34:00Z">
              <w:r w:rsidR="00BE2081">
                <w:rPr>
                  <w:rFonts w:ascii="Consolas" w:hAnsi="Consolas"/>
                  <w:noProof/>
                </w:rPr>
                <w:t>["</w:t>
              </w:r>
            </w:ins>
            <w:r w:rsidR="003F1A6C" w:rsidRPr="003F1A6C">
              <w:rPr>
                <w:rFonts w:ascii="Consolas" w:hAnsi="Consolas"/>
                <w:noProof/>
              </w:rPr>
              <w:t>17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7AE4F326" w14:textId="4B65AFD4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"m</w:t>
            </w:r>
            <w:del w:id="119" w:author="Topuzakova, Desislava" w:date="2021-01-09T00:34:00Z">
              <w:r w:rsidDel="00BE2081">
                <w:rPr>
                  <w:rFonts w:ascii="Consolas" w:hAnsi="Consolas"/>
                  <w:noProof/>
                </w:rPr>
                <w:delText>")</w:delText>
              </w:r>
            </w:del>
            <w:ins w:id="120" w:author="Topuzakova, Desislava" w:date="2021-01-09T00:34:00Z">
              <w:r w:rsidR="00BE2081">
                <w:rPr>
                  <w:rFonts w:ascii="Consolas" w:hAnsi="Consolas"/>
                  <w:noProof/>
                </w:rPr>
                <w:t>"]</w:t>
              </w:r>
            </w:ins>
            <w:ins w:id="121" w:author="Desislava Topuzakova" w:date="2021-01-21T23:29:00Z">
              <w:r w:rsidR="008A6257">
                <w:rPr>
                  <w:rFonts w:ascii="Consolas" w:hAnsi="Consolas"/>
                  <w:noProof/>
                </w:rPr>
                <w:t>)</w:t>
              </w:r>
            </w:ins>
          </w:p>
        </w:tc>
        <w:tc>
          <w:tcPr>
            <w:tcW w:w="844" w:type="dxa"/>
            <w:vAlign w:val="center"/>
          </w:tcPr>
          <w:p w14:paraId="3C50E766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CA11CB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11195524" w14:textId="17173C0C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ins w:id="122" w:author="Desislava Topuzakova" w:date="2021-01-21T23:29:00Z">
              <w:r>
                <w:rPr>
                  <w:rFonts w:ascii="Consolas" w:hAnsi="Consolas"/>
                  <w:noProof/>
                </w:rPr>
                <w:t>(</w:t>
              </w:r>
            </w:ins>
            <w:del w:id="123" w:author="Topuzakova, Desislava" w:date="2021-01-09T00:34:00Z">
              <w:r w:rsidR="00885CCD" w:rsidDel="00BE2081">
                <w:rPr>
                  <w:rFonts w:ascii="Consolas" w:hAnsi="Consolas"/>
                  <w:noProof/>
                </w:rPr>
                <w:delText>(</w:delText>
              </w:r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</w:del>
            <w:ins w:id="124" w:author="Topuzakova, Desislava" w:date="2021-01-09T00:34:00Z">
              <w:r w:rsidR="00BE2081">
                <w:rPr>
                  <w:rFonts w:ascii="Consolas" w:hAnsi="Consolas"/>
                  <w:noProof/>
                </w:rPr>
                <w:t>["</w:t>
              </w:r>
            </w:ins>
            <w:r w:rsidR="003F1A6C" w:rsidRPr="003F1A6C">
              <w:rPr>
                <w:rFonts w:ascii="Consolas" w:hAnsi="Consolas"/>
                <w:noProof/>
              </w:rPr>
              <w:t>25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13E408FE" w14:textId="049FE888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"f</w:t>
            </w:r>
            <w:del w:id="125" w:author="Topuzakova, Desislava" w:date="2021-01-09T00:34:00Z">
              <w:r w:rsidDel="00BE2081">
                <w:rPr>
                  <w:rFonts w:ascii="Consolas" w:hAnsi="Consolas"/>
                  <w:noProof/>
                </w:rPr>
                <w:delText>")</w:delText>
              </w:r>
            </w:del>
            <w:ins w:id="126" w:author="Topuzakova, Desislava" w:date="2021-01-09T00:34:00Z">
              <w:r w:rsidR="00BE2081">
                <w:rPr>
                  <w:rFonts w:ascii="Consolas" w:hAnsi="Consolas"/>
                  <w:noProof/>
                </w:rPr>
                <w:t>"]</w:t>
              </w:r>
            </w:ins>
            <w:ins w:id="127" w:author="Desislava Topuzakova" w:date="2021-01-21T23:29:00Z">
              <w:r w:rsidR="008A6257">
                <w:rPr>
                  <w:rFonts w:ascii="Consolas" w:hAnsi="Consolas"/>
                  <w:noProof/>
                </w:rPr>
                <w:t>)</w:t>
              </w:r>
            </w:ins>
          </w:p>
        </w:tc>
        <w:tc>
          <w:tcPr>
            <w:tcW w:w="844" w:type="dxa"/>
            <w:vAlign w:val="center"/>
          </w:tcPr>
          <w:p w14:paraId="2E39B39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6AC88D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40A9524" w14:textId="05A8698C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ins w:id="128" w:author="Desislava Topuzakova" w:date="2021-01-21T23:29:00Z">
              <w:r>
                <w:rPr>
                  <w:rFonts w:ascii="Consolas" w:hAnsi="Consolas"/>
                  <w:noProof/>
                </w:rPr>
                <w:t>(</w:t>
              </w:r>
            </w:ins>
            <w:del w:id="129" w:author="Topuzakova, Desislava" w:date="2021-01-09T00:34:00Z">
              <w:r w:rsidR="00885CCD" w:rsidDel="00BE2081">
                <w:rPr>
                  <w:rFonts w:ascii="Consolas" w:hAnsi="Consolas"/>
                  <w:noProof/>
                </w:rPr>
                <w:delText>(</w:delText>
              </w:r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</w:del>
            <w:ins w:id="130" w:author="Topuzakova, Desislava" w:date="2021-01-09T00:34:00Z">
              <w:r w:rsidR="00BE2081">
                <w:rPr>
                  <w:rFonts w:ascii="Consolas" w:hAnsi="Consolas"/>
                  <w:noProof/>
                </w:rPr>
                <w:t>["</w:t>
              </w:r>
            </w:ins>
            <w:r w:rsidR="003F1A6C" w:rsidRPr="003F1A6C">
              <w:rPr>
                <w:rFonts w:ascii="Consolas" w:hAnsi="Consolas"/>
                <w:noProof/>
              </w:rPr>
              <w:t>13.5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35087BCB" w14:textId="28E5E5EB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m</w:t>
            </w:r>
            <w:del w:id="131" w:author="Topuzakova, Desislava" w:date="2021-01-09T00:34:00Z">
              <w:r w:rsidDel="00BE2081">
                <w:rPr>
                  <w:rFonts w:ascii="Consolas" w:hAnsi="Consolas"/>
                  <w:noProof/>
                </w:rPr>
                <w:delText>")</w:delText>
              </w:r>
            </w:del>
            <w:ins w:id="132" w:author="Topuzakova, Desislava" w:date="2021-01-09T00:34:00Z">
              <w:r w:rsidR="00BE2081">
                <w:rPr>
                  <w:rFonts w:ascii="Consolas" w:hAnsi="Consolas"/>
                  <w:noProof/>
                </w:rPr>
                <w:t>"]</w:t>
              </w:r>
            </w:ins>
            <w:ins w:id="133" w:author="Desislava Topuzakova" w:date="2021-01-21T23:29:00Z">
              <w:r w:rsidR="008A6257">
                <w:rPr>
                  <w:rFonts w:ascii="Consolas" w:hAnsi="Consolas"/>
                  <w:noProof/>
                </w:rPr>
                <w:t>)</w:t>
              </w:r>
            </w:ins>
          </w:p>
        </w:tc>
        <w:tc>
          <w:tcPr>
            <w:tcW w:w="1017" w:type="dxa"/>
            <w:vAlign w:val="center"/>
          </w:tcPr>
          <w:p w14:paraId="2181DBF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Master</w:t>
            </w:r>
          </w:p>
        </w:tc>
      </w:tr>
    </w:tbl>
    <w:p w14:paraId="47DC3E9E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Насоки</w:t>
      </w:r>
    </w:p>
    <w:p w14:paraId="675B1FD1" w14:textId="77777777" w:rsidR="003F1A6C" w:rsidRPr="003F1A6C" w:rsidRDefault="003F1A6C" w:rsidP="003F1A6C">
      <w:pPr>
        <w:ind w:left="360"/>
        <w:rPr>
          <w:noProof/>
          <w:lang w:val="bg-BG"/>
        </w:rPr>
      </w:pPr>
    </w:p>
    <w:p w14:paraId="2DE08EC3" w14:textId="77777777" w:rsidR="00B66996" w:rsidRDefault="00B66996" w:rsidP="003F1A6C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lastRenderedPageBreak/>
        <w:t>Преобразувайте числото от стринг в числен тип.</w:t>
      </w:r>
    </w:p>
    <w:p w14:paraId="1AD18FA8" w14:textId="77777777" w:rsidR="003F1A6C" w:rsidRPr="003F1A6C" w:rsidRDefault="003F1A6C" w:rsidP="003F1A6C">
      <w:pPr>
        <w:pStyle w:val="ListParagraph"/>
        <w:numPr>
          <w:ilvl w:val="0"/>
          <w:numId w:val="12"/>
        </w:numPr>
        <w:rPr>
          <w:lang w:val="bg-BG"/>
        </w:rPr>
      </w:pPr>
      <w:r w:rsidRPr="003F1A6C">
        <w:rPr>
          <w:lang w:val="bg-BG"/>
        </w:rPr>
        <w:t>Направете проверка за пола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ако върне резултат </w:t>
      </w:r>
      <w:r w:rsidRPr="003F1A6C">
        <w:rPr>
          <w:rStyle w:val="CodeChar"/>
        </w:rPr>
        <w:t>true</w:t>
      </w:r>
      <w:r w:rsidR="008931D4" w:rsidRPr="008931D4">
        <w:rPr>
          <w:b/>
          <w:lang w:val="bg-BG"/>
        </w:rPr>
        <w:t xml:space="preserve">, </w:t>
      </w:r>
      <w:r w:rsidRPr="003F1A6C">
        <w:rPr>
          <w:lang w:val="bg-BG"/>
        </w:rPr>
        <w:t>направете проверка за годините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В тялото на проверките за възраст принтирайте желаното обръщение</w:t>
      </w:r>
      <w:r w:rsidR="008931D4" w:rsidRPr="008931D4">
        <w:rPr>
          <w:lang w:val="bg-BG"/>
        </w:rPr>
        <w:t>.</w:t>
      </w:r>
    </w:p>
    <w:p w14:paraId="7480D813" w14:textId="77777777" w:rsidR="003F1A6C" w:rsidRPr="003F1A6C" w:rsidRDefault="003F1A6C" w:rsidP="003F1A6C">
      <w:pPr>
        <w:ind w:left="360"/>
        <w:rPr>
          <w:lang w:val="bg-BG"/>
        </w:rPr>
      </w:pPr>
      <w:r w:rsidRPr="003F1A6C">
        <w:rPr>
          <w:lang w:val="bg-BG"/>
        </w:rPr>
        <w:t xml:space="preserve">    </w:t>
      </w:r>
      <w:r w:rsidRPr="003F1A6C">
        <w:rPr>
          <w:noProof/>
        </w:rPr>
        <w:drawing>
          <wp:inline distT="0" distB="0" distL="0" distR="0" wp14:anchorId="7DD98767" wp14:editId="1D2C706F">
            <wp:extent cx="2227600" cy="1509233"/>
            <wp:effectExtent l="114300" t="76200" r="96500" b="71917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810" cy="15290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F1A6C">
        <w:t xml:space="preserve">     </w:t>
      </w:r>
      <w:r w:rsidRPr="003F1A6C">
        <w:rPr>
          <w:noProof/>
        </w:rPr>
        <w:drawing>
          <wp:inline distT="0" distB="0" distL="0" distR="0" wp14:anchorId="4CE20919" wp14:editId="1683D575">
            <wp:extent cx="2351320" cy="1507770"/>
            <wp:effectExtent l="114300" t="76200" r="106130" b="733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957" cy="15485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F1A6C">
        <w:t xml:space="preserve">         </w:t>
      </w:r>
    </w:p>
    <w:p w14:paraId="0DEE4C03" w14:textId="5C889F12" w:rsidR="003F1A6C" w:rsidRPr="003F1A6C" w:rsidDel="00BE2081" w:rsidRDefault="003F1A6C" w:rsidP="003F1A6C">
      <w:pPr>
        <w:pStyle w:val="ListParagraph"/>
        <w:numPr>
          <w:ilvl w:val="0"/>
          <w:numId w:val="12"/>
        </w:numPr>
        <w:rPr>
          <w:del w:id="134" w:author="Topuzakova, Desislava" w:date="2021-01-09T00:35:00Z"/>
          <w:lang w:val="bg-BG"/>
        </w:rPr>
      </w:pPr>
      <w:r w:rsidRPr="003F1A6C">
        <w:rPr>
          <w:b/>
          <w:lang w:val="bg-BG"/>
        </w:rPr>
        <w:t>Стартирайте</w:t>
      </w:r>
      <w:r w:rsidRPr="003F1A6C">
        <w:rPr>
          <w:lang w:val="bg-BG"/>
        </w:rPr>
        <w:t xml:space="preserve"> програмата с </w:t>
      </w:r>
      <w:r w:rsidR="008931D4" w:rsidRPr="008931D4">
        <w:rPr>
          <w:lang w:val="bg-BG"/>
        </w:rPr>
        <w:t>[</w:t>
      </w:r>
      <w:r w:rsidRPr="003F1A6C">
        <w:t>Ctrl</w:t>
      </w:r>
      <w:r w:rsidR="008931D4" w:rsidRPr="008931D4">
        <w:rPr>
          <w:lang w:val="bg-BG"/>
        </w:rPr>
        <w:t>+</w:t>
      </w:r>
      <w:r w:rsidRPr="003F1A6C">
        <w:t>F</w:t>
      </w:r>
      <w:r w:rsidR="008931D4" w:rsidRPr="008931D4">
        <w:rPr>
          <w:lang w:val="bg-BG"/>
        </w:rPr>
        <w:t xml:space="preserve">5] </w:t>
      </w:r>
      <w:r w:rsidRPr="003F1A6C">
        <w:rPr>
          <w:lang w:val="bg-BG"/>
        </w:rPr>
        <w:t xml:space="preserve">и я </w:t>
      </w:r>
      <w:r w:rsidRPr="003F1A6C">
        <w:rPr>
          <w:b/>
          <w:lang w:val="bg-BG"/>
        </w:rPr>
        <w:t>тествайте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>като извиквате функцията най</w:t>
      </w:r>
      <w:r w:rsidR="008931D4" w:rsidRPr="008931D4">
        <w:rPr>
          <w:lang w:val="bg-BG"/>
        </w:rPr>
        <w:t>-</w:t>
      </w:r>
      <w:r w:rsidRPr="003F1A6C">
        <w:rPr>
          <w:lang w:val="bg-BG"/>
        </w:rPr>
        <w:t>отдолу и й подадете различни входни стойности</w:t>
      </w:r>
      <w:ins w:id="135" w:author="Topuzakova, Desislava" w:date="2021-01-09T00:35:00Z">
        <w:r w:rsidR="00BE2081">
          <w:t>.</w:t>
        </w:r>
      </w:ins>
      <w:del w:id="136" w:author="Topuzakova, Desislava" w:date="2021-01-09T00:35:00Z">
        <w:r w:rsidR="008931D4" w:rsidRPr="008931D4" w:rsidDel="00BE2081">
          <w:rPr>
            <w:lang w:val="bg-BG"/>
          </w:rPr>
          <w:delText>:</w:delText>
        </w:r>
      </w:del>
    </w:p>
    <w:p w14:paraId="09E6D35A" w14:textId="004B4CD6" w:rsidR="003F1A6C" w:rsidRPr="00BE2081" w:rsidRDefault="00EB61D3">
      <w:pPr>
        <w:pStyle w:val="ListParagraph"/>
        <w:numPr>
          <w:ilvl w:val="0"/>
          <w:numId w:val="12"/>
        </w:numPr>
        <w:rPr>
          <w:lang w:val="bg-BG"/>
        </w:rPr>
        <w:pPrChange w:id="137" w:author="Topuzakova, Desislava" w:date="2021-01-09T00:35:00Z">
          <w:pPr>
            <w:pStyle w:val="ListParagraph"/>
            <w:ind w:left="1080"/>
          </w:pPr>
        </w:pPrChange>
      </w:pPr>
      <w:del w:id="138" w:author="Topuzakova, Desislava" w:date="2021-01-09T00:35:00Z">
        <w:r w:rsidDel="00BE2081">
          <w:rPr>
            <w:noProof/>
          </w:rPr>
          <w:drawing>
            <wp:inline distT="0" distB="0" distL="0" distR="0" wp14:anchorId="5AA0A705" wp14:editId="63CF524E">
              <wp:extent cx="2029108" cy="1038370"/>
              <wp:effectExtent l="95250" t="76200" r="104492" b="85580"/>
              <wp:docPr id="6" name="Картина 5" descr="Screenshot_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Screenshot_1.png"/>
                      <pic:cNvPicPr/>
                    </pic:nvPicPr>
                    <pic:blipFill>
                      <a:blip r:embed="rId2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29108" cy="1038370"/>
                      </a:xfrm>
                      <a:prstGeom prst="rect">
                        <a:avLst/>
                      </a:prstGeom>
                      <a:solidFill>
                        <a:srgbClr val="FFFFFF">
                          <a:shade val="85000"/>
                        </a:srgbClr>
                      </a:solidFill>
                      <a:ln w="88900" cap="sq">
                        <a:solidFill>
                          <a:srgbClr val="FFFFFF"/>
                        </a:solidFill>
                        <a:miter lim="800000"/>
                      </a:ln>
                      <a:effectLst>
                        <a:outerShdw blurRad="55000" dist="18000" dir="54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twoPt" dir="t">
                          <a:rot lat="0" lon="0" rev="7200000"/>
                        </a:lightRig>
                      </a:scene3d>
                      <a:sp3d>
                        <a:bevelT w="25400" h="19050"/>
                        <a:contourClr>
                          <a:srgbClr val="FFFFFF"/>
                        </a:contourClr>
                      </a:sp3d>
                    </pic:spPr>
                  </pic:pic>
                </a:graphicData>
              </a:graphic>
            </wp:inline>
          </w:drawing>
        </w:r>
      </w:del>
    </w:p>
    <w:p w14:paraId="7746E960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Трябва да получите </w:t>
      </w:r>
      <w:r w:rsidR="008931D4" w:rsidRPr="008931D4">
        <w:rPr>
          <w:b/>
          <w:lang w:val="bg-BG"/>
        </w:rPr>
        <w:t xml:space="preserve">100 </w:t>
      </w:r>
      <w:r w:rsidRPr="003F1A6C">
        <w:rPr>
          <w:b/>
          <w:lang w:val="bg-BG"/>
        </w:rPr>
        <w:t>точки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напълно коректно решение</w:t>
      </w:r>
      <w:r w:rsidR="008931D4" w:rsidRPr="008931D4">
        <w:rPr>
          <w:lang w:val="bg-BG"/>
        </w:rPr>
        <w:t>):</w:t>
      </w:r>
    </w:p>
    <w:p w14:paraId="7674053A" w14:textId="77777777" w:rsidR="003F1A6C" w:rsidRPr="003F1A6C" w:rsidRDefault="003F1A6C" w:rsidP="003F1A6C">
      <w:pPr>
        <w:rPr>
          <w:lang w:val="bg-BG"/>
        </w:rPr>
      </w:pPr>
      <w:r w:rsidRPr="003F1A6C">
        <w:rPr>
          <w:noProof/>
        </w:rPr>
        <w:drawing>
          <wp:inline distT="0" distB="0" distL="0" distR="0" wp14:anchorId="50F58A4C" wp14:editId="76C75FAC">
            <wp:extent cx="5406422" cy="3368040"/>
            <wp:effectExtent l="114300" t="76200" r="99028" b="800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352" cy="33891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F97DED" w14:textId="77777777" w:rsidR="003F1A6C" w:rsidRPr="003F1A6C" w:rsidRDefault="003F1A6C" w:rsidP="003F1A6C">
      <w:pPr>
        <w:rPr>
          <w:lang w:val="bg-BG"/>
        </w:rPr>
      </w:pPr>
      <w:r w:rsidRPr="003F1A6C">
        <w:rPr>
          <w:noProof/>
        </w:rPr>
        <w:drawing>
          <wp:inline distT="0" distB="0" distL="0" distR="0" wp14:anchorId="59AE300F" wp14:editId="0A76A2EB">
            <wp:extent cx="5334000" cy="1255419"/>
            <wp:effectExtent l="95250" t="95250" r="95250" b="97131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615" cy="12739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60D0AE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Квартално магазинче</w:t>
      </w:r>
    </w:p>
    <w:p w14:paraId="5632660C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Предприемчив българин отваря </w:t>
      </w:r>
      <w:r w:rsidRPr="003F1A6C">
        <w:rPr>
          <w:b/>
          <w:lang w:val="bg-BG"/>
        </w:rPr>
        <w:t>квартални магазинчета</w:t>
      </w:r>
      <w:r w:rsidRPr="003F1A6C">
        <w:rPr>
          <w:lang w:val="bg-BG"/>
        </w:rPr>
        <w:t xml:space="preserve"> в </w:t>
      </w:r>
      <w:r w:rsidRPr="003F1A6C">
        <w:rPr>
          <w:b/>
          <w:lang w:val="bg-BG"/>
        </w:rPr>
        <w:t>няколко града</w:t>
      </w:r>
      <w:r w:rsidRPr="003F1A6C">
        <w:rPr>
          <w:lang w:val="bg-BG"/>
        </w:rPr>
        <w:t xml:space="preserve"> и продава на </w:t>
      </w:r>
      <w:r w:rsidRPr="003F1A6C">
        <w:rPr>
          <w:b/>
          <w:lang w:val="bg-BG"/>
        </w:rPr>
        <w:t>различни цени според града</w:t>
      </w:r>
      <w:r w:rsidR="008931D4" w:rsidRPr="008931D4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3F1A6C" w:rsidRPr="003F1A6C" w14:paraId="185F1315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681B51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  <w:lang w:val="bg-BG"/>
              </w:rPr>
              <w:lastRenderedPageBreak/>
              <w:t xml:space="preserve">град </w:t>
            </w:r>
            <w:r w:rsidRPr="003F1A6C">
              <w:rPr>
                <w:bCs/>
              </w:rPr>
              <w:t xml:space="preserve">/ </w:t>
            </w:r>
            <w:r w:rsidRPr="003F1A6C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190D58A6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300EA69B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3D1A5B08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372309C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563A5F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peanuts</w:t>
            </w:r>
          </w:p>
        </w:tc>
      </w:tr>
      <w:tr w:rsidR="003F1A6C" w:rsidRPr="003F1A6C" w14:paraId="5C2196D6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26BCDAB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4CBDE61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2C302F4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4F92C8D4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4D2F478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29D7F011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1.60</w:t>
            </w:r>
          </w:p>
        </w:tc>
      </w:tr>
      <w:tr w:rsidR="003F1A6C" w:rsidRPr="003F1A6C" w14:paraId="25A925E4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FA487B5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35F6D6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599BBBE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4684A506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69BBA6A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5EF6305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1.50</w:t>
            </w:r>
          </w:p>
        </w:tc>
      </w:tr>
      <w:tr w:rsidR="003F1A6C" w:rsidRPr="003F1A6C" w14:paraId="67598282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51F5CB7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7F34BDD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2564718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1964CC6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4B03066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4E1A707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1.55</w:t>
            </w:r>
          </w:p>
        </w:tc>
      </w:tr>
    </w:tbl>
    <w:p w14:paraId="6FF0AA0A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885CCD">
        <w:rPr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885CCD">
        <w:rPr>
          <w:lang w:val="bg-BG"/>
        </w:rPr>
        <w:t xml:space="preserve">получава </w:t>
      </w:r>
      <w:r w:rsidRPr="003F1A6C">
        <w:rPr>
          <w:lang w:val="bg-BG"/>
        </w:rPr>
        <w:t>аргумент</w:t>
      </w:r>
      <w:r w:rsidR="00885CCD">
        <w:rPr>
          <w:lang w:val="bg-BG"/>
        </w:rPr>
        <w:t xml:space="preserve">и: </w:t>
      </w:r>
      <w:r w:rsidRPr="003F1A6C">
        <w:rPr>
          <w:b/>
          <w:lang w:val="bg-BG"/>
        </w:rPr>
        <w:t>продукт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низ</w:t>
      </w:r>
      <w:r w:rsidRPr="003F1A6C">
        <w:t>),</w:t>
      </w:r>
      <w:r w:rsidRPr="003F1A6C">
        <w:rPr>
          <w:b/>
        </w:rPr>
        <w:t xml:space="preserve"> </w:t>
      </w:r>
      <w:r w:rsidRPr="003F1A6C">
        <w:rPr>
          <w:b/>
          <w:lang w:val="bg-BG"/>
        </w:rPr>
        <w:t>град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низ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lang w:val="bg-BG"/>
        </w:rPr>
        <w:t>количество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Pr="003F1A6C">
        <w:t xml:space="preserve">), </w:t>
      </w:r>
      <w:r w:rsidRPr="003F1A6C">
        <w:rPr>
          <w:lang w:val="bg-BG"/>
        </w:rPr>
        <w:t xml:space="preserve">и пресмята и отпечатва </w:t>
      </w:r>
      <w:r w:rsidRPr="003F1A6C">
        <w:rPr>
          <w:b/>
          <w:lang w:val="bg-BG"/>
        </w:rPr>
        <w:t>колко струва</w:t>
      </w:r>
      <w:r w:rsidRPr="003F1A6C">
        <w:rPr>
          <w:lang w:val="bg-BG"/>
        </w:rPr>
        <w:t xml:space="preserve"> съответното количество от избрания продукт в посочения град</w:t>
      </w:r>
      <w:r w:rsidRPr="003F1A6C">
        <w:t xml:space="preserve">. </w:t>
      </w:r>
    </w:p>
    <w:p w14:paraId="7EB82249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328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7"/>
        <w:gridCol w:w="789"/>
        <w:gridCol w:w="196"/>
        <w:gridCol w:w="1495"/>
        <w:gridCol w:w="692"/>
        <w:gridCol w:w="196"/>
        <w:gridCol w:w="1231"/>
        <w:gridCol w:w="615"/>
        <w:gridCol w:w="196"/>
        <w:gridCol w:w="1308"/>
        <w:gridCol w:w="791"/>
        <w:gridCol w:w="196"/>
        <w:gridCol w:w="1419"/>
        <w:gridCol w:w="807"/>
        <w:tblGridChange w:id="139">
          <w:tblGrid>
            <w:gridCol w:w="95"/>
            <w:gridCol w:w="1302"/>
            <w:gridCol w:w="74"/>
            <w:gridCol w:w="715"/>
            <w:gridCol w:w="62"/>
            <w:gridCol w:w="134"/>
            <w:gridCol w:w="59"/>
            <w:gridCol w:w="1436"/>
            <w:gridCol w:w="36"/>
            <w:gridCol w:w="656"/>
            <w:gridCol w:w="26"/>
            <w:gridCol w:w="170"/>
            <w:gridCol w:w="23"/>
            <w:gridCol w:w="1208"/>
            <w:gridCol w:w="4"/>
            <w:gridCol w:w="606"/>
            <w:gridCol w:w="5"/>
            <w:gridCol w:w="188"/>
            <w:gridCol w:w="8"/>
            <w:gridCol w:w="1280"/>
            <w:gridCol w:w="28"/>
            <w:gridCol w:w="751"/>
            <w:gridCol w:w="40"/>
            <w:gridCol w:w="153"/>
            <w:gridCol w:w="43"/>
            <w:gridCol w:w="1355"/>
            <w:gridCol w:w="64"/>
            <w:gridCol w:w="731"/>
            <w:gridCol w:w="76"/>
          </w:tblGrid>
        </w:tblGridChange>
      </w:tblGrid>
      <w:tr w:rsidR="00D87C1C" w:rsidRPr="003F1A6C" w14:paraId="34A4F9A6" w14:textId="77777777" w:rsidTr="008A6257">
        <w:trPr>
          <w:trHeight w:val="502"/>
        </w:trPr>
        <w:tc>
          <w:tcPr>
            <w:tcW w:w="1397" w:type="dxa"/>
            <w:shd w:val="clear" w:color="auto" w:fill="D9D9D9" w:themeFill="background1" w:themeFillShade="D9"/>
            <w:vAlign w:val="center"/>
          </w:tcPr>
          <w:p w14:paraId="7908570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9" w:type="dxa"/>
            <w:shd w:val="clear" w:color="auto" w:fill="D9D9D9" w:themeFill="background1" w:themeFillShade="D9"/>
            <w:vAlign w:val="center"/>
          </w:tcPr>
          <w:p w14:paraId="4FFED7B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A78323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95" w:type="dxa"/>
            <w:shd w:val="clear" w:color="auto" w:fill="D9D9D9" w:themeFill="background1" w:themeFillShade="D9"/>
            <w:vAlign w:val="center"/>
          </w:tcPr>
          <w:p w14:paraId="7B5EE43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692" w:type="dxa"/>
            <w:shd w:val="clear" w:color="auto" w:fill="D9D9D9" w:themeFill="background1" w:themeFillShade="D9"/>
            <w:vAlign w:val="center"/>
          </w:tcPr>
          <w:p w14:paraId="0266717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1CC25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  <w:vAlign w:val="center"/>
          </w:tcPr>
          <w:p w14:paraId="7D578B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615" w:type="dxa"/>
            <w:shd w:val="clear" w:color="auto" w:fill="D9D9D9" w:themeFill="background1" w:themeFillShade="D9"/>
            <w:vAlign w:val="center"/>
          </w:tcPr>
          <w:p w14:paraId="22925155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46F5E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5755934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0901347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4668E3" w14:textId="77777777" w:rsidR="003F1A6C" w:rsidRDefault="003F1A6C" w:rsidP="00331087">
            <w:pPr>
              <w:spacing w:before="0" w:after="0"/>
              <w:jc w:val="center"/>
              <w:rPr>
                <w:b/>
                <w:lang w:val="bg-BG"/>
              </w:rPr>
            </w:pPr>
          </w:p>
          <w:p w14:paraId="3E329406" w14:textId="77777777" w:rsidR="006D174D" w:rsidRDefault="006D174D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419" w:type="dxa"/>
            <w:shd w:val="clear" w:color="auto" w:fill="D9D9D9" w:themeFill="background1" w:themeFillShade="D9"/>
            <w:vAlign w:val="center"/>
          </w:tcPr>
          <w:p w14:paraId="35656F9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07" w:type="dxa"/>
            <w:shd w:val="clear" w:color="auto" w:fill="D9D9D9" w:themeFill="background1" w:themeFillShade="D9"/>
            <w:vAlign w:val="center"/>
          </w:tcPr>
          <w:p w14:paraId="0F75C8C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8A6257" w:rsidRPr="003F1A6C" w14:paraId="2E822337" w14:textId="77777777" w:rsidTr="008A6257">
        <w:tblPrEx>
          <w:tblW w:w="11328" w:type="dxa"/>
          <w:tblInd w:w="-95" w:type="dxa"/>
          <w:tblLayout w:type="fixed"/>
          <w:tblCellMar>
            <w:top w:w="57" w:type="dxa"/>
            <w:left w:w="85" w:type="dxa"/>
            <w:bottom w:w="57" w:type="dxa"/>
            <w:right w:w="85" w:type="dxa"/>
          </w:tblCellMar>
          <w:tblPrExChange w:id="140" w:author="Desislava Topuzakova" w:date="2021-01-21T23:31:00Z">
            <w:tblPrEx>
              <w:tblW w:w="11157" w:type="dxa"/>
              <w:tblInd w:w="-95" w:type="dxa"/>
              <w:tblLayout w:type="fixed"/>
              <w:tblCellMar>
                <w:top w:w="57" w:type="dxa"/>
                <w:left w:w="85" w:type="dxa"/>
                <w:bottom w:w="57" w:type="dxa"/>
                <w:right w:w="85" w:type="dxa"/>
              </w:tblCellMar>
            </w:tblPrEx>
          </w:tblPrExChange>
        </w:tblPrEx>
        <w:trPr>
          <w:trHeight w:val="991"/>
          <w:trPrChange w:id="141" w:author="Desislava Topuzakova" w:date="2021-01-21T23:31:00Z">
            <w:trPr>
              <w:gridBefore w:val="1"/>
              <w:gridAfter w:val="0"/>
              <w:trHeight w:val="945"/>
            </w:trPr>
          </w:trPrChange>
        </w:trPr>
        <w:tc>
          <w:tcPr>
            <w:tcW w:w="1397" w:type="dxa"/>
            <w:vAlign w:val="center"/>
            <w:tcPrChange w:id="142" w:author="Desislava Topuzakova" w:date="2021-01-21T23:31:00Z">
              <w:tcPr>
                <w:tcW w:w="1376" w:type="dxa"/>
                <w:gridSpan w:val="2"/>
                <w:vAlign w:val="center"/>
              </w:tcPr>
            </w:tcPrChange>
          </w:tcPr>
          <w:p w14:paraId="380A3058" w14:textId="16B23BD8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ins w:id="143" w:author="Desislava Topuzakova" w:date="2021-01-21T23:29:00Z">
              <w:r>
                <w:rPr>
                  <w:rFonts w:ascii="Consolas" w:hAnsi="Consolas"/>
                  <w:noProof/>
                  <w:sz w:val="20"/>
                  <w:szCs w:val="20"/>
                </w:rPr>
                <w:t>(</w:t>
              </w:r>
            </w:ins>
            <w:del w:id="144" w:author="Topuzakova, Desislava" w:date="2021-01-09T00:35:00Z">
              <w:r w:rsidR="008931D4" w:rsidRPr="008931D4" w:rsidDel="00BE2081">
                <w:rPr>
                  <w:rFonts w:ascii="Consolas" w:hAnsi="Consolas"/>
                  <w:noProof/>
                  <w:sz w:val="20"/>
                  <w:szCs w:val="20"/>
                  <w:lang w:val="bg-BG"/>
                </w:rPr>
                <w:delText>("</w:delText>
              </w:r>
            </w:del>
            <w:ins w:id="145" w:author="Topuzakova, Desislava" w:date="2021-01-09T00:35:00Z">
              <w:r w:rsidR="00BE2081">
                <w:rPr>
                  <w:rFonts w:ascii="Consolas" w:hAnsi="Consolas"/>
                  <w:noProof/>
                  <w:sz w:val="20"/>
                  <w:szCs w:val="20"/>
                </w:rPr>
                <w:t>[</w:t>
              </w:r>
              <w:r w:rsidR="00BE2081" w:rsidRPr="008931D4">
                <w:rPr>
                  <w:rFonts w:ascii="Consolas" w:hAnsi="Consolas"/>
                  <w:noProof/>
                  <w:sz w:val="20"/>
                  <w:szCs w:val="20"/>
                  <w:lang w:val="bg-BG"/>
                </w:rPr>
                <w:t>"</w:t>
              </w:r>
            </w:ins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coffee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79ED6E0A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</w:rPr>
              <w:t>Varna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24A3802D" w14:textId="4EAE8E48" w:rsidR="003F1A6C" w:rsidRPr="00BE2081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rPrChange w:id="146" w:author="Topuzakova, Desislava" w:date="2021-01-09T00:35:00Z">
                  <w:rPr>
                    <w:rFonts w:ascii="Consolas" w:hAnsi="Consolas"/>
                    <w:noProof/>
                    <w:lang w:val="bg-BG"/>
                  </w:rPr>
                </w:rPrChange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2</w:t>
            </w:r>
            <w:del w:id="147" w:author="Topuzakova, Desislava" w:date="2021-01-09T00:35:00Z">
              <w:r w:rsidDel="00BE2081">
                <w:rPr>
                  <w:rFonts w:ascii="Consolas" w:hAnsi="Consolas"/>
                  <w:noProof/>
                  <w:sz w:val="20"/>
                  <w:szCs w:val="20"/>
                </w:rPr>
                <w:delText>"</w:delText>
              </w:r>
              <w:r w:rsidR="008931D4" w:rsidRPr="008931D4" w:rsidDel="00BE2081">
                <w:rPr>
                  <w:rFonts w:ascii="Consolas" w:hAnsi="Consolas"/>
                  <w:noProof/>
                  <w:sz w:val="20"/>
                  <w:szCs w:val="20"/>
                  <w:lang w:val="bg-BG"/>
                </w:rPr>
                <w:delText>)</w:delText>
              </w:r>
            </w:del>
            <w:ins w:id="148" w:author="Topuzakova, Desislava" w:date="2021-01-09T00:35:00Z">
              <w:r w:rsidR="00BE2081">
                <w:rPr>
                  <w:rFonts w:ascii="Consolas" w:hAnsi="Consolas"/>
                  <w:noProof/>
                  <w:sz w:val="20"/>
                  <w:szCs w:val="20"/>
                </w:rPr>
                <w:t>"]</w:t>
              </w:r>
            </w:ins>
            <w:ins w:id="149" w:author="Desislava Topuzakova" w:date="2021-01-21T23:30:00Z">
              <w:r w:rsidR="008A6257">
                <w:rPr>
                  <w:rFonts w:ascii="Consolas" w:hAnsi="Consolas"/>
                  <w:noProof/>
                  <w:sz w:val="20"/>
                  <w:szCs w:val="20"/>
                </w:rPr>
                <w:t>)</w:t>
              </w:r>
            </w:ins>
          </w:p>
        </w:tc>
        <w:tc>
          <w:tcPr>
            <w:tcW w:w="789" w:type="dxa"/>
            <w:vAlign w:val="center"/>
            <w:tcPrChange w:id="150" w:author="Desislava Topuzakova" w:date="2021-01-21T23:31:00Z">
              <w:tcPr>
                <w:tcW w:w="777" w:type="dxa"/>
                <w:gridSpan w:val="2"/>
                <w:vAlign w:val="center"/>
              </w:tcPr>
            </w:tcPrChange>
          </w:tcPr>
          <w:p w14:paraId="2F7912A5" w14:textId="77777777" w:rsidR="003F1A6C" w:rsidRPr="003F1A6C" w:rsidRDefault="008931D4">
            <w:pPr>
              <w:spacing w:before="0" w:after="0"/>
              <w:jc w:val="center"/>
              <w:rPr>
                <w:rFonts w:ascii="Consolas" w:hAnsi="Consolas"/>
                <w:noProof/>
              </w:rPr>
              <w:pPrChange w:id="151" w:author="kiriloirilkirilov" w:date="2021-01-21T23:30:00Z">
                <w:pPr>
                  <w:spacing w:before="0" w:after="0"/>
                </w:pPr>
              </w:pPrChange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0.9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  <w:tcPrChange w:id="152" w:author="Desislava Topuzakova" w:date="2021-01-21T23:31:00Z">
              <w:tcPr>
                <w:tcW w:w="193" w:type="dxa"/>
                <w:gridSpan w:val="2"/>
                <w:vMerge/>
                <w:tcBorders>
                  <w:bottom w:val="nil"/>
                </w:tcBorders>
                <w:shd w:val="clear" w:color="auto" w:fill="auto"/>
              </w:tcPr>
            </w:tcPrChange>
          </w:tcPr>
          <w:p w14:paraId="52CD04A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95" w:type="dxa"/>
            <w:vAlign w:val="center"/>
            <w:tcPrChange w:id="153" w:author="Desislava Topuzakova" w:date="2021-01-21T23:31:00Z">
              <w:tcPr>
                <w:tcW w:w="1472" w:type="dxa"/>
                <w:gridSpan w:val="2"/>
                <w:vAlign w:val="center"/>
              </w:tcPr>
            </w:tcPrChange>
          </w:tcPr>
          <w:p w14:paraId="1E395EA8" w14:textId="19953E92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ins w:id="154" w:author="Desislava Topuzakova" w:date="2021-01-21T23:30:00Z">
              <w:r>
                <w:rPr>
                  <w:rFonts w:ascii="Consolas" w:hAnsi="Consolas"/>
                  <w:noProof/>
                  <w:sz w:val="20"/>
                  <w:szCs w:val="20"/>
                </w:rPr>
                <w:t>(</w:t>
              </w:r>
            </w:ins>
            <w:del w:id="155" w:author="Topuzakova, Desislava" w:date="2021-01-09T00:35:00Z">
              <w:r w:rsidR="008931D4" w:rsidRPr="008931D4" w:rsidDel="00BE2081">
                <w:rPr>
                  <w:rFonts w:ascii="Consolas" w:hAnsi="Consolas"/>
                  <w:noProof/>
                  <w:sz w:val="20"/>
                  <w:szCs w:val="20"/>
                  <w:lang w:val="bg-BG"/>
                </w:rPr>
                <w:delText>("</w:delText>
              </w:r>
            </w:del>
            <w:ins w:id="156" w:author="Topuzakova, Desislava" w:date="2021-01-09T00:35:00Z">
              <w:r w:rsidR="00BE2081">
                <w:rPr>
                  <w:rFonts w:ascii="Consolas" w:hAnsi="Consolas"/>
                  <w:noProof/>
                  <w:sz w:val="20"/>
                  <w:szCs w:val="20"/>
                </w:rPr>
                <w:t>[</w:t>
              </w:r>
              <w:r w:rsidR="00BE2081" w:rsidRPr="008931D4">
                <w:rPr>
                  <w:rFonts w:ascii="Consolas" w:hAnsi="Consolas"/>
                  <w:noProof/>
                  <w:sz w:val="20"/>
                  <w:szCs w:val="20"/>
                  <w:lang w:val="bg-BG"/>
                </w:rPr>
                <w:t>"</w:t>
              </w:r>
            </w:ins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peanuts",</w:t>
            </w:r>
          </w:p>
          <w:p w14:paraId="19F10589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"Plovdiv",</w:t>
            </w:r>
          </w:p>
          <w:p w14:paraId="4E6E1C94" w14:textId="0D8E156C" w:rsidR="003F1A6C" w:rsidRPr="00BE2081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rPrChange w:id="157" w:author="Topuzakova, Desislava" w:date="2021-01-09T00:35:00Z">
                  <w:rPr>
                    <w:rFonts w:ascii="Consolas" w:hAnsi="Consolas"/>
                    <w:noProof/>
                    <w:lang w:val="bg-BG"/>
                  </w:rPr>
                </w:rPrChange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1</w:t>
            </w:r>
            <w:del w:id="158" w:author="Topuzakova, Desislava" w:date="2021-01-09T00:35:00Z">
              <w:r w:rsidDel="00BE2081">
                <w:rPr>
                  <w:rFonts w:ascii="Consolas" w:hAnsi="Consolas"/>
                  <w:noProof/>
                  <w:sz w:val="20"/>
                  <w:szCs w:val="20"/>
                </w:rPr>
                <w:delText>"</w:delText>
              </w:r>
              <w:r w:rsidR="008931D4" w:rsidRPr="008931D4" w:rsidDel="00BE2081">
                <w:rPr>
                  <w:rFonts w:ascii="Consolas" w:hAnsi="Consolas"/>
                  <w:noProof/>
                  <w:sz w:val="20"/>
                  <w:szCs w:val="20"/>
                  <w:lang w:val="bg-BG"/>
                </w:rPr>
                <w:delText>)</w:delText>
              </w:r>
            </w:del>
            <w:ins w:id="159" w:author="Topuzakova, Desislava" w:date="2021-01-09T00:35:00Z">
              <w:r w:rsidR="00BE2081">
                <w:rPr>
                  <w:rFonts w:ascii="Consolas" w:hAnsi="Consolas"/>
                  <w:noProof/>
                  <w:sz w:val="20"/>
                  <w:szCs w:val="20"/>
                </w:rPr>
                <w:t>"]</w:t>
              </w:r>
            </w:ins>
            <w:ins w:id="160" w:author="Desislava Topuzakova" w:date="2021-01-21T23:30:00Z">
              <w:r w:rsidR="008A6257">
                <w:rPr>
                  <w:rFonts w:ascii="Consolas" w:hAnsi="Consolas"/>
                  <w:noProof/>
                  <w:sz w:val="20"/>
                  <w:szCs w:val="20"/>
                </w:rPr>
                <w:t>)</w:t>
              </w:r>
            </w:ins>
          </w:p>
        </w:tc>
        <w:tc>
          <w:tcPr>
            <w:tcW w:w="692" w:type="dxa"/>
            <w:vAlign w:val="center"/>
            <w:tcPrChange w:id="161" w:author="Desislava Topuzakova" w:date="2021-01-21T23:31:00Z">
              <w:tcPr>
                <w:tcW w:w="682" w:type="dxa"/>
                <w:gridSpan w:val="2"/>
                <w:vAlign w:val="center"/>
              </w:tcPr>
            </w:tcPrChange>
          </w:tcPr>
          <w:p w14:paraId="714B425D" w14:textId="77777777" w:rsidR="003F1A6C" w:rsidRPr="003F1A6C" w:rsidRDefault="008931D4">
            <w:pPr>
              <w:spacing w:before="0" w:after="0"/>
              <w:jc w:val="center"/>
              <w:rPr>
                <w:rFonts w:ascii="Consolas" w:hAnsi="Consolas"/>
                <w:noProof/>
              </w:rPr>
              <w:pPrChange w:id="162" w:author="kiriloirilkirilov" w:date="2021-01-21T23:30:00Z">
                <w:pPr>
                  <w:spacing w:before="0" w:after="0"/>
                </w:pPr>
              </w:pPrChange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1.5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  <w:tcPrChange w:id="163" w:author="Desislava Topuzakova" w:date="2021-01-21T23:31:00Z">
              <w:tcPr>
                <w:tcW w:w="193" w:type="dxa"/>
                <w:gridSpan w:val="2"/>
                <w:vMerge/>
                <w:tcBorders>
                  <w:bottom w:val="nil"/>
                </w:tcBorders>
                <w:shd w:val="clear" w:color="auto" w:fill="auto"/>
              </w:tcPr>
            </w:tcPrChange>
          </w:tcPr>
          <w:p w14:paraId="6F3DD98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31" w:type="dxa"/>
            <w:vAlign w:val="center"/>
            <w:tcPrChange w:id="164" w:author="Desislava Topuzakova" w:date="2021-01-21T23:31:00Z">
              <w:tcPr>
                <w:tcW w:w="1212" w:type="dxa"/>
                <w:gridSpan w:val="2"/>
                <w:vAlign w:val="center"/>
              </w:tcPr>
            </w:tcPrChange>
          </w:tcPr>
          <w:p w14:paraId="32CDFD1C" w14:textId="7FD3D28E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ins w:id="165" w:author="Desislava Topuzakova" w:date="2021-01-21T23:30:00Z">
              <w:r>
                <w:rPr>
                  <w:rFonts w:ascii="Consolas" w:hAnsi="Consolas"/>
                  <w:noProof/>
                  <w:sz w:val="20"/>
                  <w:szCs w:val="20"/>
                </w:rPr>
                <w:t>(</w:t>
              </w:r>
            </w:ins>
            <w:del w:id="166" w:author="Topuzakova, Desislava" w:date="2021-01-09T00:35:00Z">
              <w:r w:rsidR="008931D4" w:rsidRPr="008931D4" w:rsidDel="00BE2081">
                <w:rPr>
                  <w:rFonts w:ascii="Consolas" w:hAnsi="Consolas"/>
                  <w:noProof/>
                  <w:sz w:val="20"/>
                  <w:szCs w:val="20"/>
                  <w:lang w:val="bg-BG"/>
                </w:rPr>
                <w:delText>("</w:delText>
              </w:r>
            </w:del>
            <w:ins w:id="167" w:author="Topuzakova, Desislava" w:date="2021-01-09T00:35:00Z">
              <w:r w:rsidR="00BE2081">
                <w:rPr>
                  <w:rFonts w:ascii="Consolas" w:hAnsi="Consolas"/>
                  <w:noProof/>
                  <w:sz w:val="20"/>
                  <w:szCs w:val="20"/>
                </w:rPr>
                <w:t>[</w:t>
              </w:r>
              <w:r w:rsidR="00BE2081" w:rsidRPr="008931D4">
                <w:rPr>
                  <w:rFonts w:ascii="Consolas" w:hAnsi="Consolas"/>
                  <w:noProof/>
                  <w:sz w:val="20"/>
                  <w:szCs w:val="20"/>
                  <w:lang w:val="bg-BG"/>
                </w:rPr>
                <w:t>"</w:t>
              </w:r>
            </w:ins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beer",</w:t>
            </w:r>
          </w:p>
          <w:p w14:paraId="2373ED85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"Sofia",</w:t>
            </w:r>
          </w:p>
          <w:p w14:paraId="316BD2B2" w14:textId="7C419ADA" w:rsidR="003F1A6C" w:rsidRPr="00BE2081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rPrChange w:id="168" w:author="Topuzakova, Desislava" w:date="2021-01-09T00:35:00Z">
                  <w:rPr>
                    <w:rFonts w:ascii="Consolas" w:hAnsi="Consolas"/>
                    <w:noProof/>
                    <w:lang w:val="bg-BG"/>
                  </w:rPr>
                </w:rPrChange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  <w:del w:id="169" w:author="Topuzakova, Desislava" w:date="2021-01-09T00:35:00Z">
              <w:r w:rsidDel="00BE2081">
                <w:rPr>
                  <w:rFonts w:ascii="Consolas" w:hAnsi="Consolas"/>
                  <w:noProof/>
                  <w:sz w:val="20"/>
                  <w:szCs w:val="20"/>
                </w:rPr>
                <w:delText>"</w:delText>
              </w:r>
              <w:r w:rsidR="008931D4" w:rsidRPr="008931D4" w:rsidDel="00BE2081">
                <w:rPr>
                  <w:rFonts w:ascii="Consolas" w:hAnsi="Consolas"/>
                  <w:noProof/>
                  <w:sz w:val="20"/>
                  <w:szCs w:val="20"/>
                  <w:lang w:val="bg-BG"/>
                </w:rPr>
                <w:delText>)</w:delText>
              </w:r>
            </w:del>
            <w:ins w:id="170" w:author="Topuzakova, Desislava" w:date="2021-01-09T00:35:00Z">
              <w:r w:rsidR="00BE2081">
                <w:rPr>
                  <w:rFonts w:ascii="Consolas" w:hAnsi="Consolas"/>
                  <w:noProof/>
                  <w:sz w:val="20"/>
                  <w:szCs w:val="20"/>
                </w:rPr>
                <w:t>"]</w:t>
              </w:r>
            </w:ins>
            <w:ins w:id="171" w:author="Desislava Topuzakova" w:date="2021-01-21T23:30:00Z">
              <w:r w:rsidR="008A6257">
                <w:rPr>
                  <w:rFonts w:ascii="Consolas" w:hAnsi="Consolas"/>
                  <w:noProof/>
                  <w:sz w:val="20"/>
                  <w:szCs w:val="20"/>
                </w:rPr>
                <w:t>)</w:t>
              </w:r>
            </w:ins>
          </w:p>
        </w:tc>
        <w:tc>
          <w:tcPr>
            <w:tcW w:w="615" w:type="dxa"/>
            <w:vAlign w:val="center"/>
            <w:tcPrChange w:id="172" w:author="Desislava Topuzakova" w:date="2021-01-21T23:31:00Z">
              <w:tcPr>
                <w:tcW w:w="606" w:type="dxa"/>
                <w:vAlign w:val="center"/>
              </w:tcPr>
            </w:tcPrChange>
          </w:tcPr>
          <w:p w14:paraId="107EC62B" w14:textId="77777777" w:rsidR="003F1A6C" w:rsidRPr="003F1A6C" w:rsidRDefault="008931D4">
            <w:pPr>
              <w:spacing w:before="0" w:after="0"/>
              <w:jc w:val="center"/>
              <w:rPr>
                <w:rFonts w:ascii="Consolas" w:hAnsi="Consolas"/>
                <w:noProof/>
              </w:rPr>
              <w:pPrChange w:id="173" w:author="kiriloirilkirilov" w:date="2021-01-21T23:30:00Z">
                <w:pPr>
                  <w:spacing w:before="0" w:after="0"/>
                </w:pPr>
              </w:pPrChange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7.2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  <w:tcPrChange w:id="174" w:author="Desislava Topuzakova" w:date="2021-01-21T23:31:00Z">
              <w:tcPr>
                <w:tcW w:w="193" w:type="dxa"/>
                <w:gridSpan w:val="2"/>
                <w:vMerge/>
                <w:tcBorders>
                  <w:bottom w:val="nil"/>
                </w:tcBorders>
                <w:shd w:val="clear" w:color="auto" w:fill="auto"/>
              </w:tcPr>
            </w:tcPrChange>
          </w:tcPr>
          <w:p w14:paraId="6A850861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08" w:type="dxa"/>
            <w:vAlign w:val="center"/>
            <w:tcPrChange w:id="175" w:author="Desislava Topuzakova" w:date="2021-01-21T23:31:00Z">
              <w:tcPr>
                <w:tcW w:w="1288" w:type="dxa"/>
                <w:gridSpan w:val="2"/>
                <w:vAlign w:val="center"/>
              </w:tcPr>
            </w:tcPrChange>
          </w:tcPr>
          <w:p w14:paraId="0C9F6A40" w14:textId="4FBE4EF2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ins w:id="176" w:author="Desislava Topuzakova" w:date="2021-01-21T23:30:00Z">
              <w:r>
                <w:rPr>
                  <w:rFonts w:ascii="Consolas" w:hAnsi="Consolas"/>
                  <w:noProof/>
                  <w:sz w:val="20"/>
                  <w:szCs w:val="20"/>
                </w:rPr>
                <w:t>(</w:t>
              </w:r>
            </w:ins>
            <w:del w:id="177" w:author="Topuzakova, Desislava" w:date="2021-01-09T00:35:00Z">
              <w:r w:rsidR="008931D4" w:rsidRPr="008931D4" w:rsidDel="00BE2081">
                <w:rPr>
                  <w:rFonts w:ascii="Consolas" w:hAnsi="Consolas"/>
                  <w:noProof/>
                  <w:sz w:val="20"/>
                  <w:szCs w:val="20"/>
                  <w:lang w:val="bg-BG"/>
                </w:rPr>
                <w:delText>("</w:delText>
              </w:r>
            </w:del>
            <w:ins w:id="178" w:author="Topuzakova, Desislava" w:date="2021-01-09T00:35:00Z">
              <w:r w:rsidR="00BE2081">
                <w:rPr>
                  <w:rFonts w:ascii="Consolas" w:hAnsi="Consolas"/>
                  <w:noProof/>
                  <w:sz w:val="20"/>
                  <w:szCs w:val="20"/>
                </w:rPr>
                <w:t>[</w:t>
              </w:r>
              <w:r w:rsidR="00BE2081" w:rsidRPr="008931D4">
                <w:rPr>
                  <w:rFonts w:ascii="Consolas" w:hAnsi="Consolas"/>
                  <w:noProof/>
                  <w:sz w:val="20"/>
                  <w:szCs w:val="20"/>
                  <w:lang w:val="bg-BG"/>
                </w:rPr>
                <w:t>"</w:t>
              </w:r>
            </w:ins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water",</w:t>
            </w:r>
          </w:p>
          <w:p w14:paraId="5ABBDA23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"Plovdiv",</w:t>
            </w:r>
          </w:p>
          <w:p w14:paraId="73AC5617" w14:textId="52E78510" w:rsidR="003F1A6C" w:rsidRPr="00BE2081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rPrChange w:id="179" w:author="Topuzakova, Desislava" w:date="2021-01-09T00:35:00Z">
                  <w:rPr>
                    <w:rFonts w:ascii="Consolas" w:hAnsi="Consolas"/>
                    <w:noProof/>
                    <w:lang w:val="bg-BG"/>
                  </w:rPr>
                </w:rPrChange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3</w:t>
            </w:r>
            <w:del w:id="180" w:author="Topuzakova, Desislava" w:date="2021-01-09T00:35:00Z">
              <w:r w:rsidDel="00BE2081">
                <w:rPr>
                  <w:rFonts w:ascii="Consolas" w:hAnsi="Consolas"/>
                  <w:noProof/>
                  <w:sz w:val="20"/>
                  <w:szCs w:val="20"/>
                </w:rPr>
                <w:delText>"</w:delText>
              </w:r>
              <w:r w:rsidR="008931D4" w:rsidRPr="008931D4" w:rsidDel="00BE2081">
                <w:rPr>
                  <w:rFonts w:ascii="Consolas" w:hAnsi="Consolas"/>
                  <w:noProof/>
                  <w:sz w:val="20"/>
                  <w:szCs w:val="20"/>
                  <w:lang w:val="bg-BG"/>
                </w:rPr>
                <w:delText>)</w:delText>
              </w:r>
            </w:del>
            <w:ins w:id="181" w:author="Topuzakova, Desislava" w:date="2021-01-09T00:35:00Z">
              <w:r w:rsidR="00BE2081">
                <w:rPr>
                  <w:rFonts w:ascii="Consolas" w:hAnsi="Consolas"/>
                  <w:noProof/>
                  <w:sz w:val="20"/>
                  <w:szCs w:val="20"/>
                </w:rPr>
                <w:t>"]</w:t>
              </w:r>
            </w:ins>
            <w:ins w:id="182" w:author="Desislava Topuzakova" w:date="2021-01-21T23:30:00Z">
              <w:r w:rsidR="008A6257">
                <w:rPr>
                  <w:rFonts w:ascii="Consolas" w:hAnsi="Consolas"/>
                  <w:noProof/>
                  <w:sz w:val="20"/>
                  <w:szCs w:val="20"/>
                </w:rPr>
                <w:t>)</w:t>
              </w:r>
            </w:ins>
          </w:p>
        </w:tc>
        <w:tc>
          <w:tcPr>
            <w:tcW w:w="791" w:type="dxa"/>
            <w:vAlign w:val="center"/>
            <w:tcPrChange w:id="183" w:author="Desislava Topuzakova" w:date="2021-01-21T23:31:00Z">
              <w:tcPr>
                <w:tcW w:w="779" w:type="dxa"/>
                <w:gridSpan w:val="2"/>
                <w:vAlign w:val="center"/>
              </w:tcPr>
            </w:tcPrChange>
          </w:tcPr>
          <w:p w14:paraId="356FA758" w14:textId="77777777" w:rsidR="003F1A6C" w:rsidRPr="00331087" w:rsidRDefault="008931D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  <w:pPrChange w:id="184" w:author="kiriloirilkirilov" w:date="2021-01-21T23:31:00Z">
                <w:pPr>
                  <w:spacing w:before="0" w:after="0" w:line="276" w:lineRule="auto"/>
                </w:pPr>
              </w:pPrChange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2.1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  <w:tcPrChange w:id="185" w:author="Desislava Topuzakova" w:date="2021-01-21T23:31:00Z">
              <w:tcPr>
                <w:tcW w:w="193" w:type="dxa"/>
                <w:gridSpan w:val="2"/>
                <w:vMerge/>
                <w:tcBorders>
                  <w:bottom w:val="nil"/>
                </w:tcBorders>
                <w:shd w:val="clear" w:color="auto" w:fill="auto"/>
              </w:tcPr>
            </w:tcPrChange>
          </w:tcPr>
          <w:p w14:paraId="17739F8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19" w:type="dxa"/>
            <w:vAlign w:val="center"/>
            <w:tcPrChange w:id="186" w:author="Desislava Topuzakova" w:date="2021-01-21T23:31:00Z">
              <w:tcPr>
                <w:tcW w:w="1398" w:type="dxa"/>
                <w:gridSpan w:val="2"/>
                <w:vAlign w:val="center"/>
              </w:tcPr>
            </w:tcPrChange>
          </w:tcPr>
          <w:p w14:paraId="49BBDF99" w14:textId="16E89261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ins w:id="187" w:author="Desislava Topuzakova" w:date="2021-01-21T23:30:00Z">
              <w:r>
                <w:rPr>
                  <w:rFonts w:ascii="Consolas" w:hAnsi="Consolas"/>
                  <w:noProof/>
                  <w:sz w:val="20"/>
                  <w:szCs w:val="20"/>
                </w:rPr>
                <w:t>(</w:t>
              </w:r>
            </w:ins>
            <w:del w:id="188" w:author="Topuzakova, Desislava" w:date="2021-01-09T00:36:00Z">
              <w:r w:rsidR="00331087" w:rsidDel="00BE2081">
                <w:rPr>
                  <w:rFonts w:ascii="Consolas" w:hAnsi="Consolas"/>
                  <w:noProof/>
                  <w:sz w:val="20"/>
                  <w:szCs w:val="20"/>
                  <w:lang w:val="bg-BG"/>
                </w:rPr>
                <w:delText>("</w:delText>
              </w:r>
            </w:del>
            <w:ins w:id="189" w:author="Topuzakova, Desislava" w:date="2021-01-09T00:36:00Z">
              <w:r w:rsidR="00BE2081">
                <w:rPr>
                  <w:rFonts w:ascii="Consolas" w:hAnsi="Consolas"/>
                  <w:noProof/>
                  <w:sz w:val="20"/>
                  <w:szCs w:val="20"/>
                </w:rPr>
                <w:t>[</w:t>
              </w:r>
              <w:r w:rsidR="00BE2081">
                <w:rPr>
                  <w:rFonts w:ascii="Consolas" w:hAnsi="Consolas"/>
                  <w:noProof/>
                  <w:sz w:val="20"/>
                  <w:szCs w:val="20"/>
                  <w:lang w:val="bg-BG"/>
                </w:rPr>
                <w:t>"</w:t>
              </w:r>
            </w:ins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sweets</w:t>
            </w:r>
            <w:r w:rsidR="00331087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77DDD74" w14:textId="77777777" w:rsidR="003F1A6C" w:rsidRPr="00331087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Sofia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2A5820F" w14:textId="7344455D" w:rsidR="003F1A6C" w:rsidRPr="00BE2081" w:rsidRDefault="00487BBF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2.23</w:t>
            </w:r>
            <w:del w:id="190" w:author="Topuzakova, Desislava" w:date="2021-01-09T00:36:00Z">
              <w:r w:rsidDel="00BE2081">
                <w:rPr>
                  <w:rFonts w:ascii="Consolas" w:hAnsi="Consolas"/>
                  <w:noProof/>
                  <w:sz w:val="20"/>
                  <w:szCs w:val="20"/>
                </w:rPr>
                <w:delText>"</w:delText>
              </w:r>
              <w:r w:rsidR="00331087" w:rsidDel="00BE2081">
                <w:rPr>
                  <w:rFonts w:ascii="Consolas" w:hAnsi="Consolas"/>
                  <w:noProof/>
                  <w:sz w:val="20"/>
                  <w:szCs w:val="20"/>
                  <w:lang w:val="bg-BG"/>
                </w:rPr>
                <w:delText>)</w:delText>
              </w:r>
            </w:del>
            <w:ins w:id="191" w:author="Topuzakova, Desislava" w:date="2021-01-09T00:36:00Z">
              <w:r w:rsidR="00BE2081">
                <w:rPr>
                  <w:rFonts w:ascii="Consolas" w:hAnsi="Consolas"/>
                  <w:noProof/>
                  <w:sz w:val="20"/>
                  <w:szCs w:val="20"/>
                </w:rPr>
                <w:t>"]</w:t>
              </w:r>
            </w:ins>
            <w:ins w:id="192" w:author="Desislava Topuzakova" w:date="2021-01-21T23:30:00Z">
              <w:r w:rsidR="008A6257">
                <w:rPr>
                  <w:rFonts w:ascii="Consolas" w:hAnsi="Consolas"/>
                  <w:noProof/>
                  <w:sz w:val="20"/>
                  <w:szCs w:val="20"/>
                </w:rPr>
                <w:t>)</w:t>
              </w:r>
            </w:ins>
          </w:p>
        </w:tc>
        <w:tc>
          <w:tcPr>
            <w:tcW w:w="807" w:type="dxa"/>
            <w:vAlign w:val="center"/>
            <w:tcPrChange w:id="193" w:author="Desislava Topuzakova" w:date="2021-01-21T23:31:00Z">
              <w:tcPr>
                <w:tcW w:w="795" w:type="dxa"/>
                <w:gridSpan w:val="2"/>
                <w:vAlign w:val="center"/>
              </w:tcPr>
            </w:tcPrChange>
          </w:tcPr>
          <w:p w14:paraId="627B47E6" w14:textId="77777777" w:rsidR="003F1A6C" w:rsidRPr="00331087" w:rsidRDefault="008931D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18"/>
                <w:szCs w:val="18"/>
              </w:rPr>
              <w:pPrChange w:id="194" w:author="kiriloirilkirilov" w:date="2021-01-21T23:31:00Z">
                <w:pPr>
                  <w:spacing w:before="0" w:after="0" w:line="276" w:lineRule="auto"/>
                </w:pPr>
              </w:pPrChange>
            </w:pPr>
            <w:r w:rsidRPr="008931D4">
              <w:rPr>
                <w:rFonts w:ascii="Consolas" w:hAnsi="Consolas"/>
                <w:noProof/>
                <w:sz w:val="18"/>
                <w:szCs w:val="18"/>
                <w:lang w:val="bg-BG"/>
              </w:rPr>
              <w:t>3.2335</w:t>
            </w:r>
          </w:p>
        </w:tc>
      </w:tr>
    </w:tbl>
    <w:p w14:paraId="518DB498" w14:textId="77777777" w:rsidR="003F1A6C" w:rsidRPr="00AB2906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 xml:space="preserve">Число в </w:t>
      </w:r>
      <w:r w:rsidR="008931D4" w:rsidRPr="008931D4">
        <w:rPr>
          <w:lang w:val="bg-BG"/>
        </w:rPr>
        <w:t>интервалa</w:t>
      </w:r>
    </w:p>
    <w:p w14:paraId="44560D3A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331087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проверява дали въведеното от потребителя число е в интервала </w:t>
      </w:r>
      <w:r w:rsidR="008931D4" w:rsidRPr="008931D4">
        <w:rPr>
          <w:lang w:val="bg-BG"/>
        </w:rPr>
        <w:t xml:space="preserve">[-100, 100] </w:t>
      </w:r>
      <w:r w:rsidRPr="003F1A6C">
        <w:rPr>
          <w:lang w:val="bg-BG"/>
        </w:rPr>
        <w:t xml:space="preserve">и е различно от </w:t>
      </w:r>
      <w:r w:rsidR="008931D4" w:rsidRPr="008931D4">
        <w:rPr>
          <w:lang w:val="bg-BG"/>
        </w:rPr>
        <w:t xml:space="preserve">0 </w:t>
      </w:r>
      <w:r w:rsidRPr="003F1A6C">
        <w:rPr>
          <w:lang w:val="bg-BG"/>
        </w:rPr>
        <w:t xml:space="preserve">и извежда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Yes</w:t>
      </w:r>
      <w:r w:rsidR="008931D4" w:rsidRPr="008931D4">
        <w:rPr>
          <w:lang w:val="bg-BG"/>
        </w:rPr>
        <w:t xml:space="preserve">", </w:t>
      </w:r>
      <w:r w:rsidRPr="003F1A6C">
        <w:rPr>
          <w:lang w:val="bg-BG"/>
        </w:rPr>
        <w:t>ако отговаря на условията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No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ако е извън тях</w:t>
      </w:r>
      <w:r w:rsidR="008931D4" w:rsidRPr="008931D4">
        <w:rPr>
          <w:lang w:val="bg-BG"/>
        </w:rPr>
        <w:t>.</w:t>
      </w:r>
    </w:p>
    <w:p w14:paraId="34463407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645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  <w:tblPrChange w:id="195" w:author="Desislava Topuzakova" w:date="2021-01-21T23:31:00Z">
          <w:tblPr>
            <w:tblStyle w:val="TableGrid"/>
            <w:tblW w:w="5578" w:type="dxa"/>
            <w:tblInd w:w="-95" w:type="dxa"/>
            <w:tblLayout w:type="fixed"/>
            <w:tblCellMar>
              <w:top w:w="57" w:type="dxa"/>
              <w:left w:w="85" w:type="dxa"/>
              <w:bottom w:w="57" w:type="dxa"/>
              <w:right w:w="85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350"/>
        <w:gridCol w:w="812"/>
        <w:gridCol w:w="219"/>
        <w:gridCol w:w="1039"/>
        <w:gridCol w:w="789"/>
        <w:gridCol w:w="268"/>
        <w:gridCol w:w="1193"/>
        <w:gridCol w:w="784"/>
        <w:tblGridChange w:id="196">
          <w:tblGrid>
            <w:gridCol w:w="1080"/>
            <w:gridCol w:w="788"/>
            <w:gridCol w:w="190"/>
            <w:gridCol w:w="822"/>
            <w:gridCol w:w="758"/>
            <w:gridCol w:w="232"/>
            <w:gridCol w:w="900"/>
            <w:gridCol w:w="808"/>
          </w:tblGrid>
        </w:tblGridChange>
      </w:tblGrid>
      <w:tr w:rsidR="00487BBF" w:rsidRPr="003F1A6C" w14:paraId="757D80BB" w14:textId="77777777" w:rsidTr="008A6257">
        <w:trPr>
          <w:trHeight w:val="306"/>
        </w:trPr>
        <w:tc>
          <w:tcPr>
            <w:tcW w:w="1350" w:type="dxa"/>
            <w:shd w:val="clear" w:color="auto" w:fill="D9D9D9" w:themeFill="background1" w:themeFillShade="D9"/>
            <w:vAlign w:val="center"/>
            <w:tcPrChange w:id="197" w:author="Desislava Topuzakova" w:date="2021-01-21T23:31:00Z">
              <w:tcPr>
                <w:tcW w:w="1080" w:type="dxa"/>
                <w:shd w:val="clear" w:color="auto" w:fill="D9D9D9" w:themeFill="background1" w:themeFillShade="D9"/>
                <w:vAlign w:val="center"/>
              </w:tcPr>
            </w:tcPrChange>
          </w:tcPr>
          <w:p w14:paraId="0446AEB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2" w:type="dxa"/>
            <w:shd w:val="clear" w:color="auto" w:fill="D9D9D9" w:themeFill="background1" w:themeFillShade="D9"/>
            <w:vAlign w:val="center"/>
            <w:tcPrChange w:id="198" w:author="Desislava Topuzakova" w:date="2021-01-21T23:31:00Z">
              <w:tcPr>
                <w:tcW w:w="788" w:type="dxa"/>
                <w:shd w:val="clear" w:color="auto" w:fill="D9D9D9" w:themeFill="background1" w:themeFillShade="D9"/>
                <w:vAlign w:val="center"/>
              </w:tcPr>
            </w:tcPrChange>
          </w:tcPr>
          <w:p w14:paraId="26AA32F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19" w:type="dxa"/>
            <w:vMerge w:val="restart"/>
            <w:tcBorders>
              <w:top w:val="nil"/>
              <w:bottom w:val="nil"/>
            </w:tcBorders>
            <w:shd w:val="clear" w:color="auto" w:fill="auto"/>
            <w:tcPrChange w:id="199" w:author="Desislava Topuzakova" w:date="2021-01-21T23:31:00Z">
              <w:tcPr>
                <w:tcW w:w="190" w:type="dxa"/>
                <w:vMerge w:val="restart"/>
                <w:tcBorders>
                  <w:top w:val="nil"/>
                  <w:bottom w:val="nil"/>
                </w:tcBorders>
                <w:shd w:val="clear" w:color="auto" w:fill="auto"/>
              </w:tcPr>
            </w:tcPrChange>
          </w:tcPr>
          <w:p w14:paraId="6A732C2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39" w:type="dxa"/>
            <w:shd w:val="clear" w:color="auto" w:fill="D9D9D9" w:themeFill="background1" w:themeFillShade="D9"/>
            <w:vAlign w:val="center"/>
            <w:tcPrChange w:id="200" w:author="Desislava Topuzakova" w:date="2021-01-21T23:31:00Z">
              <w:tcPr>
                <w:tcW w:w="822" w:type="dxa"/>
                <w:shd w:val="clear" w:color="auto" w:fill="D9D9D9" w:themeFill="background1" w:themeFillShade="D9"/>
                <w:vAlign w:val="center"/>
              </w:tcPr>
            </w:tcPrChange>
          </w:tcPr>
          <w:p w14:paraId="5F7224B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9" w:type="dxa"/>
            <w:shd w:val="clear" w:color="auto" w:fill="D9D9D9" w:themeFill="background1" w:themeFillShade="D9"/>
            <w:vAlign w:val="center"/>
            <w:tcPrChange w:id="201" w:author="Desislava Topuzakova" w:date="2021-01-21T23:31:00Z">
              <w:tcPr>
                <w:tcW w:w="758" w:type="dxa"/>
                <w:shd w:val="clear" w:color="auto" w:fill="D9D9D9" w:themeFill="background1" w:themeFillShade="D9"/>
                <w:vAlign w:val="center"/>
              </w:tcPr>
            </w:tcPrChange>
          </w:tcPr>
          <w:p w14:paraId="38F6878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68" w:type="dxa"/>
            <w:vMerge w:val="restart"/>
            <w:tcBorders>
              <w:top w:val="nil"/>
              <w:bottom w:val="nil"/>
            </w:tcBorders>
            <w:shd w:val="clear" w:color="auto" w:fill="auto"/>
            <w:tcPrChange w:id="202" w:author="Desislava Topuzakova" w:date="2021-01-21T23:31:00Z">
              <w:tcPr>
                <w:tcW w:w="232" w:type="dxa"/>
                <w:vMerge w:val="restart"/>
                <w:tcBorders>
                  <w:top w:val="nil"/>
                  <w:bottom w:val="nil"/>
                </w:tcBorders>
                <w:shd w:val="clear" w:color="auto" w:fill="auto"/>
              </w:tcPr>
            </w:tcPrChange>
          </w:tcPr>
          <w:p w14:paraId="64BAD94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  <w:vAlign w:val="center"/>
            <w:tcPrChange w:id="203" w:author="Desislava Topuzakova" w:date="2021-01-21T23:31:00Z">
              <w:tcPr>
                <w:tcW w:w="900" w:type="dxa"/>
                <w:shd w:val="clear" w:color="auto" w:fill="D9D9D9" w:themeFill="background1" w:themeFillShade="D9"/>
                <w:vAlign w:val="center"/>
              </w:tcPr>
            </w:tcPrChange>
          </w:tcPr>
          <w:p w14:paraId="6F2D72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  <w:tcPrChange w:id="204" w:author="Desislava Topuzakova" w:date="2021-01-21T23:31:00Z">
              <w:tcPr>
                <w:tcW w:w="808" w:type="dxa"/>
                <w:shd w:val="clear" w:color="auto" w:fill="D9D9D9" w:themeFill="background1" w:themeFillShade="D9"/>
                <w:vAlign w:val="center"/>
              </w:tcPr>
            </w:tcPrChange>
          </w:tcPr>
          <w:p w14:paraId="3D9AC4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487BBF" w:rsidRPr="003F1A6C" w14:paraId="60EA689F" w14:textId="77777777" w:rsidTr="008A6257">
        <w:trPr>
          <w:trHeight w:val="410"/>
        </w:trPr>
        <w:tc>
          <w:tcPr>
            <w:tcW w:w="1350" w:type="dxa"/>
            <w:tcPrChange w:id="205" w:author="Desislava Topuzakova" w:date="2021-01-21T23:31:00Z">
              <w:tcPr>
                <w:tcW w:w="1080" w:type="dxa"/>
              </w:tcPr>
            </w:tcPrChange>
          </w:tcPr>
          <w:p w14:paraId="6AC07AF8" w14:textId="3DA479AB" w:rsidR="003F1A6C" w:rsidRPr="00BE2081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rPrChange w:id="206" w:author="Topuzakova, Desislava" w:date="2021-01-09T00:36:00Z">
                  <w:rPr>
                    <w:rFonts w:ascii="Consolas" w:hAnsi="Consolas"/>
                    <w:noProof/>
                    <w:lang w:val="bg-BG"/>
                  </w:rPr>
                </w:rPrChange>
              </w:rPr>
            </w:pPr>
            <w:ins w:id="207" w:author="Desislava Topuzakova" w:date="2021-01-21T23:31:00Z">
              <w:r>
                <w:rPr>
                  <w:rFonts w:ascii="Consolas" w:hAnsi="Consolas"/>
                  <w:noProof/>
                </w:rPr>
                <w:t>(</w:t>
              </w:r>
            </w:ins>
            <w:del w:id="208" w:author="Topuzakova, Desislava" w:date="2021-01-09T00:36:00Z">
              <w:r w:rsidR="00331087" w:rsidDel="00BE2081">
                <w:rPr>
                  <w:rFonts w:ascii="Consolas" w:hAnsi="Consolas"/>
                  <w:noProof/>
                  <w:lang w:val="bg-BG"/>
                </w:rPr>
                <w:delText>(</w:delText>
              </w:r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  <w:r w:rsidR="003F1A6C" w:rsidRPr="003F1A6C" w:rsidDel="00BE2081">
                <w:rPr>
                  <w:rFonts w:ascii="Consolas" w:hAnsi="Consolas"/>
                  <w:noProof/>
                </w:rPr>
                <w:delText>-</w:delText>
              </w:r>
            </w:del>
            <w:ins w:id="209" w:author="Topuzakova, Desislava" w:date="2021-01-09T00:36:00Z">
              <w:r w:rsidR="00BE2081">
                <w:rPr>
                  <w:rFonts w:ascii="Consolas" w:hAnsi="Consolas"/>
                  <w:noProof/>
                </w:rPr>
                <w:t>["</w:t>
              </w:r>
              <w:r w:rsidR="00BE2081" w:rsidRPr="003F1A6C">
                <w:rPr>
                  <w:rFonts w:ascii="Consolas" w:hAnsi="Consolas"/>
                  <w:noProof/>
                </w:rPr>
                <w:t>-</w:t>
              </w:r>
            </w:ins>
            <w:r w:rsidR="003F1A6C" w:rsidRPr="003F1A6C">
              <w:rPr>
                <w:rFonts w:ascii="Consolas" w:hAnsi="Consolas"/>
                <w:noProof/>
              </w:rPr>
              <w:t>25</w:t>
            </w:r>
            <w:del w:id="210" w:author="Topuzakova, Desislava" w:date="2021-01-09T00:36:00Z"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  <w:r w:rsidR="00331087" w:rsidDel="00BE2081">
                <w:rPr>
                  <w:rFonts w:ascii="Consolas" w:hAnsi="Consolas"/>
                  <w:noProof/>
                  <w:lang w:val="bg-BG"/>
                </w:rPr>
                <w:delText>)</w:delText>
              </w:r>
            </w:del>
            <w:ins w:id="211" w:author="Topuzakova, Desislava" w:date="2021-01-09T00:36:00Z">
              <w:r w:rsidR="00BE2081">
                <w:rPr>
                  <w:rFonts w:ascii="Consolas" w:hAnsi="Consolas"/>
                  <w:noProof/>
                </w:rPr>
                <w:t>"]</w:t>
              </w:r>
            </w:ins>
            <w:ins w:id="212" w:author="Desislava Topuzakova" w:date="2021-01-21T23:31:00Z">
              <w:r>
                <w:rPr>
                  <w:rFonts w:ascii="Consolas" w:hAnsi="Consolas"/>
                  <w:noProof/>
                </w:rPr>
                <w:t>)</w:t>
              </w:r>
            </w:ins>
          </w:p>
        </w:tc>
        <w:tc>
          <w:tcPr>
            <w:tcW w:w="812" w:type="dxa"/>
            <w:tcPrChange w:id="213" w:author="Desislava Topuzakova" w:date="2021-01-21T23:31:00Z">
              <w:tcPr>
                <w:tcW w:w="788" w:type="dxa"/>
              </w:tcPr>
            </w:tcPrChange>
          </w:tcPr>
          <w:p w14:paraId="753A71CE" w14:textId="77777777" w:rsidR="003F1A6C" w:rsidRPr="003F1A6C" w:rsidRDefault="003F1A6C">
            <w:pPr>
              <w:spacing w:before="0" w:after="0"/>
              <w:jc w:val="center"/>
              <w:rPr>
                <w:rFonts w:ascii="Consolas" w:hAnsi="Consolas"/>
                <w:noProof/>
              </w:rPr>
              <w:pPrChange w:id="214" w:author="kiriloirilkirilov" w:date="2021-01-21T23:31:00Z">
                <w:pPr>
                  <w:spacing w:before="0" w:after="0"/>
                </w:pPr>
              </w:pPrChange>
            </w:pPr>
            <w:r w:rsidRPr="003F1A6C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219" w:type="dxa"/>
            <w:vMerge/>
            <w:tcBorders>
              <w:bottom w:val="nil"/>
            </w:tcBorders>
            <w:shd w:val="clear" w:color="auto" w:fill="auto"/>
            <w:tcPrChange w:id="215" w:author="Desislava Topuzakova" w:date="2021-01-21T23:31:00Z">
              <w:tcPr>
                <w:tcW w:w="190" w:type="dxa"/>
                <w:vMerge/>
                <w:tcBorders>
                  <w:bottom w:val="nil"/>
                </w:tcBorders>
                <w:shd w:val="clear" w:color="auto" w:fill="auto"/>
              </w:tcPr>
            </w:tcPrChange>
          </w:tcPr>
          <w:p w14:paraId="5E2CD363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39" w:type="dxa"/>
            <w:tcPrChange w:id="216" w:author="Desislava Topuzakova" w:date="2021-01-21T23:31:00Z">
              <w:tcPr>
                <w:tcW w:w="822" w:type="dxa"/>
              </w:tcPr>
            </w:tcPrChange>
          </w:tcPr>
          <w:p w14:paraId="78B65800" w14:textId="11357127" w:rsidR="003F1A6C" w:rsidRPr="00BE2081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rPrChange w:id="217" w:author="Topuzakova, Desislava" w:date="2021-01-09T00:36:00Z">
                  <w:rPr>
                    <w:rFonts w:ascii="Consolas" w:hAnsi="Consolas"/>
                    <w:noProof/>
                    <w:lang w:val="bg-BG"/>
                  </w:rPr>
                </w:rPrChange>
              </w:rPr>
            </w:pPr>
            <w:ins w:id="218" w:author="Desislava Topuzakova" w:date="2021-01-21T23:31:00Z">
              <w:r>
                <w:rPr>
                  <w:rFonts w:ascii="Consolas" w:hAnsi="Consolas"/>
                  <w:noProof/>
                </w:rPr>
                <w:t>(</w:t>
              </w:r>
            </w:ins>
            <w:del w:id="219" w:author="Topuzakova, Desislava" w:date="2021-01-09T00:36:00Z">
              <w:r w:rsidR="00331087" w:rsidDel="00BE2081">
                <w:rPr>
                  <w:rFonts w:ascii="Consolas" w:hAnsi="Consolas"/>
                  <w:noProof/>
                  <w:lang w:val="bg-BG"/>
                </w:rPr>
                <w:delText>(</w:delText>
              </w:r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</w:del>
            <w:ins w:id="220" w:author="Topuzakova, Desislava" w:date="2021-01-09T00:36:00Z">
              <w:r w:rsidR="00BE2081">
                <w:rPr>
                  <w:rFonts w:ascii="Consolas" w:hAnsi="Consolas"/>
                  <w:noProof/>
                </w:rPr>
                <w:t>["</w:t>
              </w:r>
            </w:ins>
            <w:r w:rsidR="003F1A6C" w:rsidRPr="003F1A6C">
              <w:rPr>
                <w:rFonts w:ascii="Consolas" w:hAnsi="Consolas"/>
                <w:noProof/>
              </w:rPr>
              <w:t>0</w:t>
            </w:r>
            <w:del w:id="221" w:author="Topuzakova, Desislava" w:date="2021-01-09T00:36:00Z"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  <w:r w:rsidR="00331087" w:rsidDel="00BE2081">
                <w:rPr>
                  <w:rFonts w:ascii="Consolas" w:hAnsi="Consolas"/>
                  <w:noProof/>
                  <w:lang w:val="bg-BG"/>
                </w:rPr>
                <w:delText>)</w:delText>
              </w:r>
            </w:del>
            <w:ins w:id="222" w:author="Topuzakova, Desislava" w:date="2021-01-09T00:36:00Z">
              <w:r w:rsidR="00BE2081">
                <w:rPr>
                  <w:rFonts w:ascii="Consolas" w:hAnsi="Consolas"/>
                  <w:noProof/>
                </w:rPr>
                <w:t>"]</w:t>
              </w:r>
            </w:ins>
            <w:ins w:id="223" w:author="Desislava Topuzakova" w:date="2021-01-21T23:31:00Z">
              <w:r>
                <w:rPr>
                  <w:rFonts w:ascii="Consolas" w:hAnsi="Consolas"/>
                  <w:noProof/>
                </w:rPr>
                <w:t>)</w:t>
              </w:r>
            </w:ins>
          </w:p>
        </w:tc>
        <w:tc>
          <w:tcPr>
            <w:tcW w:w="789" w:type="dxa"/>
            <w:tcPrChange w:id="224" w:author="Desislava Topuzakova" w:date="2021-01-21T23:31:00Z">
              <w:tcPr>
                <w:tcW w:w="758" w:type="dxa"/>
              </w:tcPr>
            </w:tcPrChange>
          </w:tcPr>
          <w:p w14:paraId="065AEC71" w14:textId="77777777" w:rsidR="003F1A6C" w:rsidRPr="003F1A6C" w:rsidRDefault="003F1A6C">
            <w:pPr>
              <w:spacing w:before="0" w:after="0"/>
              <w:jc w:val="center"/>
              <w:rPr>
                <w:rFonts w:ascii="Consolas" w:hAnsi="Consolas"/>
                <w:noProof/>
              </w:rPr>
              <w:pPrChange w:id="225" w:author="kiriloirilkirilov" w:date="2021-01-21T23:31:00Z">
                <w:pPr>
                  <w:spacing w:before="0" w:after="0"/>
                </w:pPr>
              </w:pPrChange>
            </w:pPr>
            <w:r w:rsidRPr="003F1A6C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268" w:type="dxa"/>
            <w:vMerge/>
            <w:tcBorders>
              <w:bottom w:val="nil"/>
            </w:tcBorders>
            <w:shd w:val="clear" w:color="auto" w:fill="auto"/>
            <w:tcPrChange w:id="226" w:author="Desislava Topuzakova" w:date="2021-01-21T23:31:00Z">
              <w:tcPr>
                <w:tcW w:w="232" w:type="dxa"/>
                <w:vMerge/>
                <w:tcBorders>
                  <w:bottom w:val="nil"/>
                </w:tcBorders>
                <w:shd w:val="clear" w:color="auto" w:fill="auto"/>
              </w:tcPr>
            </w:tcPrChange>
          </w:tcPr>
          <w:p w14:paraId="692D6904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93" w:type="dxa"/>
            <w:tcPrChange w:id="227" w:author="Desislava Topuzakova" w:date="2021-01-21T23:31:00Z">
              <w:tcPr>
                <w:tcW w:w="900" w:type="dxa"/>
              </w:tcPr>
            </w:tcPrChange>
          </w:tcPr>
          <w:p w14:paraId="0E22A09D" w14:textId="676A8013" w:rsidR="003F1A6C" w:rsidRPr="00BE2081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rPrChange w:id="228" w:author="Topuzakova, Desislava" w:date="2021-01-09T00:36:00Z">
                  <w:rPr>
                    <w:rFonts w:ascii="Consolas" w:hAnsi="Consolas"/>
                    <w:noProof/>
                    <w:lang w:val="bg-BG"/>
                  </w:rPr>
                </w:rPrChange>
              </w:rPr>
            </w:pPr>
            <w:ins w:id="229" w:author="Desislava Topuzakova" w:date="2021-01-21T23:31:00Z">
              <w:r>
                <w:rPr>
                  <w:rFonts w:ascii="Consolas" w:hAnsi="Consolas"/>
                  <w:noProof/>
                </w:rPr>
                <w:t>(</w:t>
              </w:r>
            </w:ins>
            <w:del w:id="230" w:author="Topuzakova, Desislava" w:date="2021-01-09T00:36:00Z">
              <w:r w:rsidR="00331087" w:rsidDel="00BE2081">
                <w:rPr>
                  <w:rFonts w:ascii="Consolas" w:hAnsi="Consolas"/>
                  <w:noProof/>
                  <w:lang w:val="bg-BG"/>
                </w:rPr>
                <w:delText>(</w:delText>
              </w:r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</w:del>
            <w:ins w:id="231" w:author="Topuzakova, Desislava" w:date="2021-01-09T00:36:00Z">
              <w:r w:rsidR="00BE2081">
                <w:rPr>
                  <w:rFonts w:ascii="Consolas" w:hAnsi="Consolas"/>
                  <w:noProof/>
                </w:rPr>
                <w:t>["</w:t>
              </w:r>
            </w:ins>
            <w:r w:rsidR="003F1A6C" w:rsidRPr="003F1A6C">
              <w:rPr>
                <w:rFonts w:ascii="Consolas" w:hAnsi="Consolas"/>
                <w:noProof/>
              </w:rPr>
              <w:t>25</w:t>
            </w:r>
            <w:del w:id="232" w:author="Topuzakova, Desislava" w:date="2021-01-09T00:36:00Z"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  <w:r w:rsidR="00331087" w:rsidDel="00BE2081">
                <w:rPr>
                  <w:rFonts w:ascii="Consolas" w:hAnsi="Consolas"/>
                  <w:noProof/>
                  <w:lang w:val="bg-BG"/>
                </w:rPr>
                <w:delText>)</w:delText>
              </w:r>
            </w:del>
            <w:ins w:id="233" w:author="Topuzakova, Desislava" w:date="2021-01-09T00:36:00Z">
              <w:r w:rsidR="00BE2081">
                <w:rPr>
                  <w:rFonts w:ascii="Consolas" w:hAnsi="Consolas"/>
                  <w:noProof/>
                </w:rPr>
                <w:t>"]</w:t>
              </w:r>
            </w:ins>
            <w:ins w:id="234" w:author="Desislava Topuzakova" w:date="2021-01-21T23:31:00Z">
              <w:r>
                <w:rPr>
                  <w:rFonts w:ascii="Consolas" w:hAnsi="Consolas"/>
                  <w:noProof/>
                </w:rPr>
                <w:t>)</w:t>
              </w:r>
            </w:ins>
          </w:p>
        </w:tc>
        <w:tc>
          <w:tcPr>
            <w:tcW w:w="784" w:type="dxa"/>
            <w:tcPrChange w:id="235" w:author="Desislava Topuzakova" w:date="2021-01-21T23:31:00Z">
              <w:tcPr>
                <w:tcW w:w="808" w:type="dxa"/>
              </w:tcPr>
            </w:tcPrChange>
          </w:tcPr>
          <w:p w14:paraId="61785890" w14:textId="77777777" w:rsidR="003F1A6C" w:rsidRPr="003F1A6C" w:rsidRDefault="003F1A6C">
            <w:pPr>
              <w:spacing w:before="0" w:after="0"/>
              <w:jc w:val="center"/>
              <w:rPr>
                <w:rFonts w:ascii="Consolas" w:hAnsi="Consolas"/>
                <w:noProof/>
              </w:rPr>
              <w:pPrChange w:id="236" w:author="kiriloirilkirilov" w:date="2021-01-21T23:31:00Z">
                <w:pPr>
                  <w:spacing w:before="0" w:after="0"/>
                </w:pPr>
              </w:pPrChange>
            </w:pPr>
            <w:r w:rsidRPr="003F1A6C">
              <w:rPr>
                <w:rFonts w:ascii="Consolas" w:hAnsi="Consolas"/>
                <w:noProof/>
              </w:rPr>
              <w:t>Yes</w:t>
            </w:r>
          </w:p>
        </w:tc>
      </w:tr>
    </w:tbl>
    <w:p w14:paraId="1BBC9393" w14:textId="77777777" w:rsidR="00AB2906" w:rsidRDefault="00AB2906" w:rsidP="00AB290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Работно време</w:t>
      </w:r>
    </w:p>
    <w:p w14:paraId="2C7632E3" w14:textId="77777777" w:rsidR="00AB2906" w:rsidRPr="00B67AA1" w:rsidRDefault="00AB2906" w:rsidP="00AB2906">
      <w:pPr>
        <w:rPr>
          <w:lang w:val="bg-BG"/>
        </w:rPr>
      </w:pPr>
      <w:r>
        <w:rPr>
          <w:lang w:val="bg-BG"/>
        </w:rPr>
        <w:t xml:space="preserve">Да се напише </w:t>
      </w:r>
      <w:r w:rsidR="00331087">
        <w:rPr>
          <w:lang w:val="bg-BG"/>
        </w:rPr>
        <w:t>функция</w:t>
      </w:r>
      <w:r>
        <w:rPr>
          <w:lang w:val="bg-BG"/>
        </w:rPr>
        <w:t xml:space="preserve">, която </w:t>
      </w:r>
      <w:r w:rsidR="00331087">
        <w:rPr>
          <w:lang w:val="bg-BG"/>
        </w:rPr>
        <w:t>получава</w:t>
      </w:r>
      <w:r>
        <w:rPr>
          <w:lang w:val="bg-BG"/>
        </w:rPr>
        <w:t xml:space="preserve">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>)</w:t>
      </w:r>
      <w:r w:rsidR="00B66996">
        <w:rPr>
          <w:lang w:val="bg-BG"/>
        </w:rPr>
        <w:t xml:space="preserve"> </w:t>
      </w:r>
      <w:r>
        <w:rPr>
          <w:lang w:val="bg-BG"/>
        </w:rPr>
        <w:t xml:space="preserve">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  <w:r w:rsidR="00B66996">
        <w:rPr>
          <w:lang w:val="bg-BG"/>
        </w:rPr>
        <w:t>.</w:t>
      </w:r>
    </w:p>
    <w:p w14:paraId="4D8B090D" w14:textId="77777777" w:rsidR="00AB2906" w:rsidRPr="009A5495" w:rsidRDefault="00AB2906" w:rsidP="00AB2906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899"/>
        <w:gridCol w:w="290"/>
        <w:gridCol w:w="1622"/>
        <w:gridCol w:w="1008"/>
        <w:gridCol w:w="292"/>
        <w:gridCol w:w="1622"/>
        <w:gridCol w:w="1010"/>
      </w:tblGrid>
      <w:tr w:rsidR="00AB2906" w:rsidRPr="009A5495" w14:paraId="72656F41" w14:textId="77777777" w:rsidTr="00331087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69E728B6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411CB0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A67727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2235E212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082E8A49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7BB967" w14:textId="77777777" w:rsidR="00AB2906" w:rsidRPr="009A5495" w:rsidRDefault="00AB2906" w:rsidP="00331087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184AF09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A3BC79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6B951F53" w14:textId="77777777" w:rsidTr="00331087">
        <w:trPr>
          <w:trHeight w:val="533"/>
        </w:trPr>
        <w:tc>
          <w:tcPr>
            <w:tcW w:w="1165" w:type="dxa"/>
          </w:tcPr>
          <w:p w14:paraId="386A0AAC" w14:textId="36F3A533"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ins w:id="237" w:author="Desislava Topuzakova" w:date="2021-01-21T23:32:00Z">
              <w:r>
                <w:rPr>
                  <w:rFonts w:ascii="Consolas" w:hAnsi="Consolas"/>
                  <w:noProof/>
                </w:rPr>
                <w:t>(</w:t>
              </w:r>
            </w:ins>
            <w:del w:id="238" w:author="Topuzakova, Desislava" w:date="2021-01-09T00:36:00Z">
              <w:r w:rsidR="00331087" w:rsidDel="00BE2081">
                <w:rPr>
                  <w:rFonts w:ascii="Consolas" w:hAnsi="Consolas"/>
                  <w:noProof/>
                  <w:lang w:val="bg-BG"/>
                </w:rPr>
                <w:delText>(</w:delText>
              </w:r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</w:del>
            <w:ins w:id="239" w:author="Topuzakova, Desislava" w:date="2021-01-09T00:36:00Z">
              <w:r w:rsidR="00BE2081">
                <w:rPr>
                  <w:rFonts w:ascii="Consolas" w:hAnsi="Consolas"/>
                  <w:noProof/>
                </w:rPr>
                <w:t>["</w:t>
              </w:r>
            </w:ins>
            <w:r w:rsidR="00AB2906">
              <w:rPr>
                <w:rFonts w:ascii="Consolas" w:hAnsi="Consolas"/>
                <w:noProof/>
              </w:rPr>
              <w:t>11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57283E47" w14:textId="3C15700B" w:rsidR="00AB2906" w:rsidRPr="00BE2081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rPrChange w:id="240" w:author="Topuzakova, Desislava" w:date="2021-01-09T00:36:00Z">
                  <w:rPr>
                    <w:rFonts w:ascii="Consolas" w:hAnsi="Consolas"/>
                    <w:noProof/>
                    <w:lang w:val="bg-BG"/>
                  </w:rPr>
                </w:rPrChange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Monday</w:t>
            </w:r>
            <w:del w:id="241" w:author="Topuzakova, Desislava" w:date="2021-01-09T00:36:00Z">
              <w:r w:rsidDel="00BE2081">
                <w:rPr>
                  <w:rFonts w:ascii="Consolas" w:hAnsi="Consolas"/>
                  <w:noProof/>
                  <w:lang w:val="bg-BG"/>
                </w:rPr>
                <w:delText>")</w:delText>
              </w:r>
            </w:del>
            <w:ins w:id="242" w:author="Topuzakova, Desislava" w:date="2021-01-09T00:36:00Z">
              <w:r w:rsidR="00BE2081">
                <w:rPr>
                  <w:rFonts w:ascii="Consolas" w:hAnsi="Consolas"/>
                  <w:noProof/>
                  <w:lang w:val="bg-BG"/>
                </w:rPr>
                <w:t>"</w:t>
              </w:r>
              <w:r w:rsidR="00BE2081">
                <w:rPr>
                  <w:rFonts w:ascii="Consolas" w:hAnsi="Consolas"/>
                  <w:noProof/>
                </w:rPr>
                <w:t>]</w:t>
              </w:r>
            </w:ins>
            <w:ins w:id="243" w:author="Desislava Topuzakova" w:date="2021-01-21T23:32:00Z">
              <w:r w:rsidR="008A6257">
                <w:rPr>
                  <w:rFonts w:ascii="Consolas" w:hAnsi="Consolas"/>
                  <w:noProof/>
                </w:rPr>
                <w:t>)</w:t>
              </w:r>
            </w:ins>
          </w:p>
        </w:tc>
        <w:tc>
          <w:tcPr>
            <w:tcW w:w="1260" w:type="dxa"/>
            <w:vAlign w:val="center"/>
          </w:tcPr>
          <w:p w14:paraId="3DEA02CF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57A90F2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5A177445" w14:textId="1D7819A9"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ins w:id="244" w:author="Desislava Topuzakova" w:date="2021-01-21T23:32:00Z">
              <w:r>
                <w:rPr>
                  <w:rFonts w:ascii="Consolas" w:hAnsi="Consolas"/>
                  <w:noProof/>
                </w:rPr>
                <w:t>(</w:t>
              </w:r>
            </w:ins>
            <w:del w:id="245" w:author="Topuzakova, Desislava" w:date="2021-01-09T00:36:00Z">
              <w:r w:rsidR="00331087" w:rsidDel="00BE2081">
                <w:rPr>
                  <w:rFonts w:ascii="Consolas" w:hAnsi="Consolas"/>
                  <w:noProof/>
                  <w:lang w:val="bg-BG"/>
                </w:rPr>
                <w:delText>(</w:delText>
              </w:r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</w:del>
            <w:ins w:id="246" w:author="Topuzakova, Desislava" w:date="2021-01-09T00:36:00Z">
              <w:r w:rsidR="00BE2081">
                <w:rPr>
                  <w:rFonts w:ascii="Consolas" w:hAnsi="Consolas"/>
                  <w:noProof/>
                </w:rPr>
                <w:t>["</w:t>
              </w:r>
            </w:ins>
            <w:r w:rsidR="00AB2906">
              <w:rPr>
                <w:rFonts w:ascii="Consolas" w:hAnsi="Consolas"/>
                <w:noProof/>
              </w:rPr>
              <w:t>19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50D46B88" w14:textId="237D1CB2" w:rsidR="00AB2906" w:rsidRPr="00BE2081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rPrChange w:id="247" w:author="Topuzakova, Desislava" w:date="2021-01-09T00:36:00Z">
                  <w:rPr>
                    <w:rFonts w:ascii="Consolas" w:hAnsi="Consolas"/>
                    <w:noProof/>
                    <w:lang w:val="bg-BG"/>
                  </w:rPr>
                </w:rPrChange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Friday</w:t>
            </w:r>
            <w:del w:id="248" w:author="Topuzakova, Desislava" w:date="2021-01-09T00:36:00Z">
              <w:r w:rsidDel="00BE2081">
                <w:rPr>
                  <w:rFonts w:ascii="Consolas" w:hAnsi="Consolas"/>
                  <w:noProof/>
                  <w:lang w:val="bg-BG"/>
                </w:rPr>
                <w:delText>")</w:delText>
              </w:r>
            </w:del>
            <w:ins w:id="249" w:author="Topuzakova, Desislava" w:date="2021-01-09T00:36:00Z">
              <w:r w:rsidR="00BE2081">
                <w:rPr>
                  <w:rFonts w:ascii="Consolas" w:hAnsi="Consolas"/>
                  <w:noProof/>
                  <w:lang w:val="bg-BG"/>
                </w:rPr>
                <w:t>"</w:t>
              </w:r>
              <w:r w:rsidR="00BE2081">
                <w:rPr>
                  <w:rFonts w:ascii="Consolas" w:hAnsi="Consolas"/>
                  <w:noProof/>
                </w:rPr>
                <w:t>]</w:t>
              </w:r>
            </w:ins>
            <w:ins w:id="250" w:author="Desislava Topuzakova" w:date="2021-01-21T23:32:00Z">
              <w:r w:rsidR="008A6257">
                <w:rPr>
                  <w:rFonts w:ascii="Consolas" w:hAnsi="Consolas"/>
                  <w:noProof/>
                </w:rPr>
                <w:t>)</w:t>
              </w:r>
            </w:ins>
          </w:p>
        </w:tc>
        <w:tc>
          <w:tcPr>
            <w:tcW w:w="1255" w:type="dxa"/>
            <w:vAlign w:val="center"/>
          </w:tcPr>
          <w:p w14:paraId="002E32E7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7636A04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0BE6C15F" w14:textId="11C2AA44"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ins w:id="251" w:author="Desislava Topuzakova" w:date="2021-01-21T23:32:00Z">
              <w:r>
                <w:rPr>
                  <w:rFonts w:ascii="Consolas" w:hAnsi="Consolas"/>
                  <w:noProof/>
                </w:rPr>
                <w:t>(</w:t>
              </w:r>
            </w:ins>
            <w:del w:id="252" w:author="Topuzakova, Desislava" w:date="2021-01-09T00:36:00Z">
              <w:r w:rsidR="00331087" w:rsidDel="00BE2081">
                <w:rPr>
                  <w:rFonts w:ascii="Consolas" w:hAnsi="Consolas"/>
                  <w:noProof/>
                  <w:lang w:val="bg-BG"/>
                </w:rPr>
                <w:delText>(</w:delText>
              </w:r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</w:del>
            <w:ins w:id="253" w:author="Topuzakova, Desislava" w:date="2021-01-09T00:36:00Z">
              <w:r w:rsidR="00BE2081">
                <w:rPr>
                  <w:rFonts w:ascii="Consolas" w:hAnsi="Consolas"/>
                  <w:noProof/>
                </w:rPr>
                <w:t>["</w:t>
              </w:r>
            </w:ins>
            <w:r w:rsidR="00AB2906">
              <w:rPr>
                <w:rFonts w:ascii="Consolas" w:hAnsi="Consolas"/>
                <w:noProof/>
              </w:rPr>
              <w:t>11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2E9517EB" w14:textId="740A9EC2" w:rsidR="00AB2906" w:rsidRPr="00BE2081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rPrChange w:id="254" w:author="Topuzakova, Desislava" w:date="2021-01-09T00:36:00Z">
                  <w:rPr>
                    <w:rFonts w:ascii="Consolas" w:hAnsi="Consolas"/>
                    <w:noProof/>
                    <w:lang w:val="bg-BG"/>
                  </w:rPr>
                </w:rPrChange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Sunday</w:t>
            </w:r>
            <w:del w:id="255" w:author="Topuzakova, Desislava" w:date="2021-01-09T00:36:00Z">
              <w:r w:rsidDel="00BE2081">
                <w:rPr>
                  <w:rFonts w:ascii="Consolas" w:hAnsi="Consolas"/>
                  <w:noProof/>
                  <w:lang w:val="bg-BG"/>
                </w:rPr>
                <w:delText>")</w:delText>
              </w:r>
            </w:del>
            <w:ins w:id="256" w:author="Topuzakova, Desislava" w:date="2021-01-09T00:36:00Z">
              <w:r w:rsidR="00BE2081">
                <w:rPr>
                  <w:rFonts w:ascii="Consolas" w:hAnsi="Consolas"/>
                  <w:noProof/>
                  <w:lang w:val="bg-BG"/>
                </w:rPr>
                <w:t>"</w:t>
              </w:r>
              <w:r w:rsidR="00BE2081">
                <w:rPr>
                  <w:rFonts w:ascii="Consolas" w:hAnsi="Consolas"/>
                  <w:noProof/>
                </w:rPr>
                <w:t>]</w:t>
              </w:r>
            </w:ins>
            <w:ins w:id="257" w:author="Desislava Topuzakova" w:date="2021-01-21T23:32:00Z">
              <w:r w:rsidR="008A6257">
                <w:rPr>
                  <w:rFonts w:ascii="Consolas" w:hAnsi="Consolas"/>
                  <w:noProof/>
                </w:rPr>
                <w:t>)</w:t>
              </w:r>
            </w:ins>
          </w:p>
        </w:tc>
        <w:tc>
          <w:tcPr>
            <w:tcW w:w="1260" w:type="dxa"/>
            <w:vAlign w:val="center"/>
          </w:tcPr>
          <w:p w14:paraId="28C368B8" w14:textId="77777777" w:rsidR="00AB2906" w:rsidRPr="00B67AA1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52DFB41A" w14:textId="77777777" w:rsidR="00AB2906" w:rsidRDefault="00AB2906" w:rsidP="00AB290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Билет за кино</w:t>
      </w:r>
    </w:p>
    <w:p w14:paraId="6B0D3A83" w14:textId="77777777" w:rsidR="00AB2906" w:rsidRDefault="00AB2906" w:rsidP="00AB2906">
      <w:pPr>
        <w:rPr>
          <w:lang w:val="bg-BG"/>
        </w:rPr>
      </w:pPr>
      <w:r>
        <w:rPr>
          <w:lang w:val="bg-BG"/>
        </w:rPr>
        <w:t xml:space="preserve">Да се напише </w:t>
      </w:r>
      <w:r w:rsidR="00331087">
        <w:rPr>
          <w:lang w:val="bg-BG"/>
        </w:rPr>
        <w:t>функция,</w:t>
      </w:r>
      <w:r>
        <w:rPr>
          <w:lang w:val="bg-BG"/>
        </w:rPr>
        <w:t xml:space="preserve"> която </w:t>
      </w:r>
      <w:r w:rsidR="00331087">
        <w:rPr>
          <w:lang w:val="bg-BG"/>
        </w:rPr>
        <w:t>получава</w:t>
      </w:r>
      <w:r>
        <w:rPr>
          <w:lang w:val="bg-BG"/>
        </w:rPr>
        <w:t xml:space="preserve"> ден от седмицата (текст)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AB2906" w:rsidRPr="009A5495" w14:paraId="3B591592" w14:textId="77777777" w:rsidTr="00331087">
        <w:tc>
          <w:tcPr>
            <w:tcW w:w="976" w:type="dxa"/>
            <w:shd w:val="clear" w:color="auto" w:fill="D9D9D9" w:themeFill="background1" w:themeFillShade="D9"/>
          </w:tcPr>
          <w:p w14:paraId="758A9119" w14:textId="77777777" w:rsidR="00AB2906" w:rsidRPr="00C64791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ED604B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09412F6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BA8288E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28AA79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C20CA75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03D6EC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AB2906" w:rsidRPr="009A5495" w14:paraId="365EE365" w14:textId="77777777" w:rsidTr="00331087">
        <w:tc>
          <w:tcPr>
            <w:tcW w:w="976" w:type="dxa"/>
            <w:shd w:val="clear" w:color="auto" w:fill="FFFFFF" w:themeFill="background1"/>
          </w:tcPr>
          <w:p w14:paraId="639D4300" w14:textId="77777777" w:rsidR="00AB2906" w:rsidRPr="00FB38C3" w:rsidRDefault="00AB2906" w:rsidP="00331087">
            <w:pPr>
              <w:spacing w:before="60" w:after="60"/>
              <w:jc w:val="center"/>
              <w:rPr>
                <w:bCs/>
              </w:rPr>
            </w:pPr>
            <w:r w:rsidRPr="00FB38C3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23204359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27C479D6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3782CBAD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2FCC89E2" w14:textId="77777777" w:rsidR="00AB2906" w:rsidRPr="009A5495" w:rsidRDefault="00AB2906" w:rsidP="00331087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54D27B5E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29D39DF1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7146600C" w14:textId="597B9B19" w:rsidR="00AB2906" w:rsidRDefault="00AB2906" w:rsidP="00AB2906">
      <w:pPr>
        <w:rPr>
          <w:ins w:id="258" w:author="Topuzakova, Desislava" w:date="2021-01-09T00:36:00Z"/>
          <w:lang w:val="bg-BG"/>
        </w:rPr>
      </w:pPr>
    </w:p>
    <w:p w14:paraId="75F9E7EB" w14:textId="77777777" w:rsidR="00BE2081" w:rsidRPr="00FB38C3" w:rsidRDefault="00BE2081" w:rsidP="00AB2906">
      <w:pPr>
        <w:rPr>
          <w:lang w:val="bg-BG"/>
        </w:rPr>
      </w:pPr>
    </w:p>
    <w:p w14:paraId="33DF9BB4" w14:textId="77777777" w:rsidR="00AB2906" w:rsidRPr="009A5495" w:rsidRDefault="00AB2906" w:rsidP="00AB2906">
      <w:pPr>
        <w:pStyle w:val="Heading3"/>
        <w:rPr>
          <w:lang w:val="bg-BG"/>
        </w:rPr>
      </w:pPr>
      <w:r w:rsidRPr="009A5495">
        <w:rPr>
          <w:lang w:val="bg-BG"/>
        </w:rPr>
        <w:lastRenderedPageBreak/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734"/>
        <w:gridCol w:w="176"/>
        <w:gridCol w:w="2106"/>
        <w:gridCol w:w="734"/>
        <w:gridCol w:w="176"/>
        <w:gridCol w:w="2106"/>
        <w:gridCol w:w="734"/>
      </w:tblGrid>
      <w:tr w:rsidR="00AB2906" w:rsidRPr="009A5495" w14:paraId="4012FF8C" w14:textId="77777777" w:rsidTr="00331087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24651F3C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66C0847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867093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059976A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6B69571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3F855E" w14:textId="77777777" w:rsidR="00AB2906" w:rsidRPr="009A5495" w:rsidRDefault="00AB2906" w:rsidP="00331087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76EC49FA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1DEEC10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41E0E5F1" w14:textId="77777777" w:rsidTr="00331087">
        <w:trPr>
          <w:trHeight w:val="320"/>
        </w:trPr>
        <w:tc>
          <w:tcPr>
            <w:tcW w:w="1165" w:type="dxa"/>
          </w:tcPr>
          <w:p w14:paraId="33E2809E" w14:textId="0BF809E5" w:rsidR="00AB2906" w:rsidRPr="00BE2081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rPrChange w:id="259" w:author="Topuzakova, Desislava" w:date="2021-01-09T00:36:00Z">
                  <w:rPr>
                    <w:rFonts w:ascii="Consolas" w:hAnsi="Consolas"/>
                    <w:noProof/>
                    <w:lang w:val="bg-BG"/>
                  </w:rPr>
                </w:rPrChange>
              </w:rPr>
            </w:pPr>
            <w:ins w:id="260" w:author="Desislava Topuzakova" w:date="2021-01-21T23:32:00Z">
              <w:r>
                <w:rPr>
                  <w:rFonts w:ascii="Consolas" w:hAnsi="Consolas"/>
                  <w:noProof/>
                </w:rPr>
                <w:t>(</w:t>
              </w:r>
            </w:ins>
            <w:del w:id="261" w:author="Topuzakova, Desislava" w:date="2021-01-09T00:36:00Z">
              <w:r w:rsidR="00331087" w:rsidDel="00BE2081">
                <w:rPr>
                  <w:rFonts w:ascii="Consolas" w:hAnsi="Consolas"/>
                  <w:noProof/>
                  <w:lang w:val="bg-BG"/>
                </w:rPr>
                <w:delText>("</w:delText>
              </w:r>
            </w:del>
            <w:ins w:id="262" w:author="Topuzakova, Desislava" w:date="2021-01-09T00:36:00Z">
              <w:r w:rsidR="00BE2081">
                <w:rPr>
                  <w:rFonts w:ascii="Consolas" w:hAnsi="Consolas"/>
                  <w:noProof/>
                </w:rPr>
                <w:t>[</w:t>
              </w:r>
              <w:r w:rsidR="00BE2081">
                <w:rPr>
                  <w:rFonts w:ascii="Consolas" w:hAnsi="Consolas"/>
                  <w:noProof/>
                  <w:lang w:val="bg-BG"/>
                </w:rPr>
                <w:t>"</w:t>
              </w:r>
            </w:ins>
            <w:r w:rsidR="00AB2906">
              <w:rPr>
                <w:rFonts w:ascii="Consolas" w:hAnsi="Consolas"/>
                <w:noProof/>
              </w:rPr>
              <w:t>Monday</w:t>
            </w:r>
            <w:del w:id="263" w:author="Topuzakova, Desislava" w:date="2021-01-09T00:36:00Z">
              <w:r w:rsidR="00331087" w:rsidDel="00BE2081">
                <w:rPr>
                  <w:rFonts w:ascii="Consolas" w:hAnsi="Consolas"/>
                  <w:noProof/>
                  <w:lang w:val="bg-BG"/>
                </w:rPr>
                <w:delText>")</w:delText>
              </w:r>
            </w:del>
            <w:ins w:id="264" w:author="Topuzakova, Desislava" w:date="2021-01-09T00:36:00Z">
              <w:r w:rsidR="00BE2081">
                <w:rPr>
                  <w:rFonts w:ascii="Consolas" w:hAnsi="Consolas"/>
                  <w:noProof/>
                  <w:lang w:val="bg-BG"/>
                </w:rPr>
                <w:t>"</w:t>
              </w:r>
              <w:r w:rsidR="00BE2081">
                <w:rPr>
                  <w:rFonts w:ascii="Consolas" w:hAnsi="Consolas"/>
                  <w:noProof/>
                </w:rPr>
                <w:t>]</w:t>
              </w:r>
            </w:ins>
            <w:ins w:id="265" w:author="Desislava Topuzakova" w:date="2021-01-21T23:32:00Z">
              <w:r>
                <w:rPr>
                  <w:rFonts w:ascii="Consolas" w:hAnsi="Consolas"/>
                  <w:noProof/>
                </w:rPr>
                <w:t>)</w:t>
              </w:r>
            </w:ins>
          </w:p>
        </w:tc>
        <w:tc>
          <w:tcPr>
            <w:tcW w:w="1260" w:type="dxa"/>
            <w:vAlign w:val="center"/>
          </w:tcPr>
          <w:p w14:paraId="136CF050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54BE868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5C1FB239" w14:textId="30B59C9D" w:rsidR="00AB2906" w:rsidRPr="00BE2081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rPrChange w:id="266" w:author="Topuzakova, Desislava" w:date="2021-01-09T00:36:00Z">
                  <w:rPr>
                    <w:rFonts w:ascii="Consolas" w:hAnsi="Consolas"/>
                    <w:noProof/>
                    <w:lang w:val="bg-BG"/>
                  </w:rPr>
                </w:rPrChange>
              </w:rPr>
            </w:pPr>
            <w:ins w:id="267" w:author="Desislava Topuzakova" w:date="2021-01-21T23:32:00Z">
              <w:r>
                <w:rPr>
                  <w:rFonts w:ascii="Consolas" w:hAnsi="Consolas"/>
                  <w:noProof/>
                </w:rPr>
                <w:t>(</w:t>
              </w:r>
            </w:ins>
            <w:del w:id="268" w:author="Topuzakova, Desislava" w:date="2021-01-09T00:36:00Z">
              <w:r w:rsidR="00331087" w:rsidDel="00BE2081">
                <w:rPr>
                  <w:rFonts w:ascii="Consolas" w:hAnsi="Consolas"/>
                  <w:noProof/>
                  <w:lang w:val="bg-BG"/>
                </w:rPr>
                <w:delText>("</w:delText>
              </w:r>
            </w:del>
            <w:ins w:id="269" w:author="Topuzakova, Desislava" w:date="2021-01-09T00:36:00Z">
              <w:r w:rsidR="00BE2081">
                <w:rPr>
                  <w:rFonts w:ascii="Consolas" w:hAnsi="Consolas"/>
                  <w:noProof/>
                </w:rPr>
                <w:t>[</w:t>
              </w:r>
              <w:r w:rsidR="00BE2081">
                <w:rPr>
                  <w:rFonts w:ascii="Consolas" w:hAnsi="Consolas"/>
                  <w:noProof/>
                  <w:lang w:val="bg-BG"/>
                </w:rPr>
                <w:t>"</w:t>
              </w:r>
            </w:ins>
            <w:r w:rsidR="00AB2906">
              <w:rPr>
                <w:rFonts w:ascii="Consolas" w:hAnsi="Consolas"/>
                <w:noProof/>
              </w:rPr>
              <w:t>Friday</w:t>
            </w:r>
            <w:del w:id="270" w:author="Topuzakova, Desislava" w:date="2021-01-09T00:36:00Z">
              <w:r w:rsidR="00331087" w:rsidDel="00BE2081">
                <w:rPr>
                  <w:rFonts w:ascii="Consolas" w:hAnsi="Consolas"/>
                  <w:noProof/>
                  <w:lang w:val="bg-BG"/>
                </w:rPr>
                <w:delText>")</w:delText>
              </w:r>
            </w:del>
            <w:ins w:id="271" w:author="Topuzakova, Desislava" w:date="2021-01-09T00:36:00Z">
              <w:r w:rsidR="00BE2081">
                <w:rPr>
                  <w:rFonts w:ascii="Consolas" w:hAnsi="Consolas"/>
                  <w:noProof/>
                  <w:lang w:val="bg-BG"/>
                </w:rPr>
                <w:t>"</w:t>
              </w:r>
              <w:r w:rsidR="00BE2081">
                <w:rPr>
                  <w:rFonts w:ascii="Consolas" w:hAnsi="Consolas"/>
                  <w:noProof/>
                </w:rPr>
                <w:t>]</w:t>
              </w:r>
            </w:ins>
            <w:ins w:id="272" w:author="Desislava Topuzakova" w:date="2021-01-21T23:32:00Z">
              <w:r>
                <w:rPr>
                  <w:rFonts w:ascii="Consolas" w:hAnsi="Consolas"/>
                  <w:noProof/>
                </w:rPr>
                <w:t>)</w:t>
              </w:r>
            </w:ins>
          </w:p>
        </w:tc>
        <w:tc>
          <w:tcPr>
            <w:tcW w:w="1255" w:type="dxa"/>
            <w:vAlign w:val="center"/>
          </w:tcPr>
          <w:p w14:paraId="470529BF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2C1F5396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48D67B1B" w14:textId="13632AD2" w:rsidR="00AB2906" w:rsidRPr="00BE2081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rPrChange w:id="273" w:author="Topuzakova, Desislava" w:date="2021-01-09T00:36:00Z">
                  <w:rPr>
                    <w:rFonts w:ascii="Consolas" w:hAnsi="Consolas"/>
                    <w:noProof/>
                    <w:lang w:val="bg-BG"/>
                  </w:rPr>
                </w:rPrChange>
              </w:rPr>
            </w:pPr>
            <w:ins w:id="274" w:author="Desislava Topuzakova" w:date="2021-01-21T23:32:00Z">
              <w:r>
                <w:rPr>
                  <w:rFonts w:ascii="Consolas" w:hAnsi="Consolas"/>
                  <w:noProof/>
                </w:rPr>
                <w:t>(</w:t>
              </w:r>
            </w:ins>
            <w:del w:id="275" w:author="Topuzakova, Desislava" w:date="2021-01-09T00:36:00Z">
              <w:r w:rsidR="00331087" w:rsidDel="00BE2081">
                <w:rPr>
                  <w:rFonts w:ascii="Consolas" w:hAnsi="Consolas"/>
                  <w:noProof/>
                  <w:lang w:val="bg-BG"/>
                </w:rPr>
                <w:delText>("</w:delText>
              </w:r>
            </w:del>
            <w:ins w:id="276" w:author="Topuzakova, Desislava" w:date="2021-01-09T00:36:00Z">
              <w:r w:rsidR="00BE2081">
                <w:rPr>
                  <w:rFonts w:ascii="Consolas" w:hAnsi="Consolas"/>
                  <w:noProof/>
                </w:rPr>
                <w:t>[</w:t>
              </w:r>
              <w:r w:rsidR="00BE2081">
                <w:rPr>
                  <w:rFonts w:ascii="Consolas" w:hAnsi="Consolas"/>
                  <w:noProof/>
                  <w:lang w:val="bg-BG"/>
                </w:rPr>
                <w:t>"</w:t>
              </w:r>
            </w:ins>
            <w:r w:rsidR="00AB2906">
              <w:rPr>
                <w:rFonts w:ascii="Consolas" w:hAnsi="Consolas"/>
                <w:noProof/>
              </w:rPr>
              <w:t>Sunday</w:t>
            </w:r>
            <w:del w:id="277" w:author="Topuzakova, Desislava" w:date="2021-01-09T00:36:00Z">
              <w:r w:rsidR="00331087" w:rsidDel="00BE2081">
                <w:rPr>
                  <w:rFonts w:ascii="Consolas" w:hAnsi="Consolas"/>
                  <w:noProof/>
                  <w:lang w:val="bg-BG"/>
                </w:rPr>
                <w:delText>")</w:delText>
              </w:r>
            </w:del>
            <w:ins w:id="278" w:author="Topuzakova, Desislava" w:date="2021-01-09T00:36:00Z">
              <w:r w:rsidR="00BE2081">
                <w:rPr>
                  <w:rFonts w:ascii="Consolas" w:hAnsi="Consolas"/>
                  <w:noProof/>
                  <w:lang w:val="bg-BG"/>
                </w:rPr>
                <w:t>"</w:t>
              </w:r>
              <w:r w:rsidR="00BE2081">
                <w:rPr>
                  <w:rFonts w:ascii="Consolas" w:hAnsi="Consolas"/>
                  <w:noProof/>
                </w:rPr>
                <w:t>]</w:t>
              </w:r>
            </w:ins>
            <w:ins w:id="279" w:author="Desislava Topuzakova" w:date="2021-01-21T23:32:00Z">
              <w:r>
                <w:rPr>
                  <w:rFonts w:ascii="Consolas" w:hAnsi="Consolas"/>
                  <w:noProof/>
                </w:rPr>
                <w:t>)</w:t>
              </w:r>
            </w:ins>
          </w:p>
        </w:tc>
        <w:tc>
          <w:tcPr>
            <w:tcW w:w="1260" w:type="dxa"/>
            <w:vAlign w:val="center"/>
          </w:tcPr>
          <w:p w14:paraId="673D9DF0" w14:textId="77777777" w:rsidR="00AB2906" w:rsidRPr="00B67AA1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6BE21BA6" w14:textId="7492A0FB" w:rsidR="006D174D" w:rsidDel="00E060B6" w:rsidRDefault="006D174D">
      <w:pPr>
        <w:pStyle w:val="Heading2"/>
        <w:numPr>
          <w:ilvl w:val="0"/>
          <w:numId w:val="0"/>
        </w:numPr>
        <w:rPr>
          <w:del w:id="280" w:author="kiriloirilkirilov" w:date="2020-05-01T15:10:00Z"/>
          <w:lang w:val="bg-BG"/>
        </w:rPr>
      </w:pPr>
    </w:p>
    <w:p w14:paraId="5C4BABFC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Плод или зеленчук</w:t>
      </w:r>
      <w:r w:rsidRPr="003F1A6C">
        <w:t>?</w:t>
      </w:r>
    </w:p>
    <w:p w14:paraId="5E11C5FA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0553D3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</w:t>
      </w:r>
      <w:r w:rsidR="000553D3">
        <w:rPr>
          <w:lang w:val="bg-BG"/>
        </w:rPr>
        <w:t>получава</w:t>
      </w:r>
      <w:r w:rsidRPr="003F1A6C">
        <w:rPr>
          <w:lang w:val="bg-BG"/>
        </w:rPr>
        <w:t xml:space="preserve"> аргумент </w:t>
      </w:r>
      <w:r w:rsidRPr="003F1A6C">
        <w:rPr>
          <w:b/>
          <w:lang w:val="bg-BG"/>
        </w:rPr>
        <w:t xml:space="preserve"> име на продукт</w:t>
      </w:r>
      <w:r w:rsidR="008931D4" w:rsidRPr="008931D4">
        <w:rPr>
          <w:lang w:val="bg-BG"/>
        </w:rPr>
        <w:t xml:space="preserve">  </w:t>
      </w:r>
      <w:r w:rsidRPr="003F1A6C">
        <w:rPr>
          <w:lang w:val="bg-BG"/>
        </w:rPr>
        <w:t xml:space="preserve">и проверява дали е </w:t>
      </w:r>
      <w:r w:rsidRPr="003F1A6C">
        <w:rPr>
          <w:b/>
          <w:lang w:val="bg-BG"/>
        </w:rPr>
        <w:t>плод</w:t>
      </w:r>
      <w:r w:rsidRPr="003F1A6C">
        <w:rPr>
          <w:lang w:val="bg-BG"/>
        </w:rPr>
        <w:t xml:space="preserve"> или </w:t>
      </w:r>
      <w:r w:rsidRPr="003F1A6C">
        <w:rPr>
          <w:b/>
          <w:lang w:val="bg-BG"/>
        </w:rPr>
        <w:t>зеленчук</w:t>
      </w:r>
      <w:r w:rsidR="008931D4" w:rsidRPr="008931D4">
        <w:rPr>
          <w:lang w:val="bg-BG"/>
        </w:rPr>
        <w:t>.</w:t>
      </w:r>
    </w:p>
    <w:p w14:paraId="6AE4E315" w14:textId="77777777" w:rsidR="003F1A6C" w:rsidRPr="003F1A6C" w:rsidRDefault="003F1A6C" w:rsidP="003F1A6C">
      <w:pPr>
        <w:pStyle w:val="ListParagraph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Плодовете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fruit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имат следните възможни стойности</w:t>
      </w:r>
      <w:r w:rsidR="008931D4" w:rsidRPr="008931D4">
        <w:rPr>
          <w:lang w:val="bg-BG"/>
        </w:rPr>
        <w:t xml:space="preserve">:  </w:t>
      </w:r>
      <w:r w:rsidRPr="003F1A6C">
        <w:rPr>
          <w:b/>
        </w:rPr>
        <w:t>banana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apple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kiwi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cherry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lemon</w:t>
      </w:r>
      <w:r w:rsidR="008931D4" w:rsidRPr="008931D4">
        <w:rPr>
          <w:lang w:val="bg-BG"/>
        </w:rPr>
        <w:t xml:space="preserve"> </w:t>
      </w:r>
      <w:r w:rsidRPr="003F1A6C">
        <w:rPr>
          <w:lang w:val="bg-BG"/>
        </w:rPr>
        <w:t xml:space="preserve">и </w:t>
      </w:r>
      <w:r w:rsidRPr="003F1A6C">
        <w:rPr>
          <w:b/>
        </w:rPr>
        <w:t>grapes</w:t>
      </w:r>
    </w:p>
    <w:p w14:paraId="69E87F9B" w14:textId="77777777" w:rsidR="003F1A6C" w:rsidRPr="003F1A6C" w:rsidRDefault="003F1A6C" w:rsidP="003F1A6C">
      <w:pPr>
        <w:pStyle w:val="ListParagraph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Зеленчуците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vegetable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имат следните възможни стойности</w:t>
      </w:r>
      <w:r w:rsidR="008931D4" w:rsidRPr="008931D4">
        <w:rPr>
          <w:lang w:val="bg-BG"/>
        </w:rPr>
        <w:t xml:space="preserve">:  </w:t>
      </w:r>
      <w:r w:rsidRPr="003F1A6C">
        <w:rPr>
          <w:b/>
        </w:rPr>
        <w:t>tomato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cucumber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pepper</w:t>
      </w:r>
      <w:r w:rsidR="008931D4" w:rsidRPr="008931D4">
        <w:rPr>
          <w:lang w:val="bg-BG"/>
        </w:rPr>
        <w:t xml:space="preserve"> </w:t>
      </w:r>
      <w:r w:rsidRPr="003F1A6C">
        <w:rPr>
          <w:lang w:val="bg-BG"/>
        </w:rPr>
        <w:t xml:space="preserve">и </w:t>
      </w:r>
      <w:r w:rsidRPr="003F1A6C">
        <w:rPr>
          <w:b/>
        </w:rPr>
        <w:t>carrot</w:t>
      </w:r>
    </w:p>
    <w:p w14:paraId="17745B91" w14:textId="77777777" w:rsidR="003F1A6C" w:rsidRPr="003F1A6C" w:rsidRDefault="003F1A6C" w:rsidP="003F1A6C">
      <w:pPr>
        <w:pStyle w:val="ListParagraph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Всички останали са </w:t>
      </w:r>
      <w:r w:rsidRPr="003F1A6C">
        <w:t>"</w:t>
      </w:r>
      <w:r w:rsidRPr="003F1A6C">
        <w:rPr>
          <w:rStyle w:val="CodeChar"/>
        </w:rPr>
        <w:t>unknown</w:t>
      </w:r>
      <w:r w:rsidRPr="003F1A6C">
        <w:t>"</w:t>
      </w:r>
    </w:p>
    <w:p w14:paraId="65E97F9F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изведе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fruit</w:t>
      </w:r>
      <w:r w:rsidR="008931D4" w:rsidRPr="008931D4">
        <w:rPr>
          <w:lang w:val="bg-BG"/>
        </w:rPr>
        <w:t>", "</w:t>
      </w:r>
      <w:r w:rsidRPr="003F1A6C">
        <w:rPr>
          <w:rStyle w:val="CodeChar"/>
        </w:rPr>
        <w:t>vegetable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unknown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според въведения продукт</w:t>
      </w:r>
      <w:r w:rsidR="008931D4" w:rsidRPr="008931D4">
        <w:rPr>
          <w:lang w:val="bg-BG"/>
        </w:rPr>
        <w:t>.</w:t>
      </w:r>
    </w:p>
    <w:p w14:paraId="49D1EE92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0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  <w:tblPrChange w:id="281" w:author="Desislava Topuzakova" w:date="2021-01-21T23:33:00Z">
          <w:tblPr>
            <w:tblStyle w:val="TableGrid"/>
            <w:tblW w:w="11132" w:type="dxa"/>
            <w:tblInd w:w="23" w:type="dxa"/>
            <w:tblLayout w:type="fixed"/>
            <w:tblCellMar>
              <w:top w:w="57" w:type="dxa"/>
              <w:left w:w="85" w:type="dxa"/>
              <w:bottom w:w="57" w:type="dxa"/>
              <w:right w:w="85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682"/>
        <w:gridCol w:w="810"/>
        <w:gridCol w:w="345"/>
        <w:gridCol w:w="1517"/>
        <w:gridCol w:w="838"/>
        <w:gridCol w:w="362"/>
        <w:gridCol w:w="1682"/>
        <w:gridCol w:w="953"/>
        <w:gridCol w:w="203"/>
        <w:gridCol w:w="1570"/>
        <w:gridCol w:w="1080"/>
        <w:tblGridChange w:id="282">
          <w:tblGrid>
            <w:gridCol w:w="1772"/>
            <w:gridCol w:w="16"/>
            <w:gridCol w:w="834"/>
            <w:gridCol w:w="24"/>
            <w:gridCol w:w="166"/>
            <w:gridCol w:w="25"/>
            <w:gridCol w:w="1478"/>
            <w:gridCol w:w="39"/>
            <w:gridCol w:w="961"/>
            <w:gridCol w:w="48"/>
            <w:gridCol w:w="142"/>
            <w:gridCol w:w="49"/>
            <w:gridCol w:w="1618"/>
            <w:gridCol w:w="64"/>
            <w:gridCol w:w="881"/>
            <w:gridCol w:w="72"/>
            <w:gridCol w:w="130"/>
            <w:gridCol w:w="73"/>
            <w:gridCol w:w="1309"/>
            <w:gridCol w:w="349"/>
            <w:gridCol w:w="1082"/>
            <w:gridCol w:w="99"/>
          </w:tblGrid>
        </w:tblGridChange>
      </w:tblGrid>
      <w:tr w:rsidR="008A6257" w:rsidRPr="003F1A6C" w14:paraId="1C7096A0" w14:textId="77777777" w:rsidTr="008A6257">
        <w:trPr>
          <w:trHeight w:val="298"/>
          <w:trPrChange w:id="283" w:author="Desislava Topuzakova" w:date="2021-01-21T23:33:00Z">
            <w:trPr>
              <w:gridAfter w:val="0"/>
            </w:trPr>
          </w:trPrChange>
        </w:trPr>
        <w:tc>
          <w:tcPr>
            <w:tcW w:w="1682" w:type="dxa"/>
            <w:shd w:val="clear" w:color="auto" w:fill="D9D9D9" w:themeFill="background1" w:themeFillShade="D9"/>
            <w:vAlign w:val="center"/>
            <w:tcPrChange w:id="284" w:author="Desislava Topuzakova" w:date="2021-01-21T23:33:00Z">
              <w:tcPr>
                <w:tcW w:w="1772" w:type="dxa"/>
                <w:shd w:val="clear" w:color="auto" w:fill="D9D9D9" w:themeFill="background1" w:themeFillShade="D9"/>
                <w:vAlign w:val="center"/>
              </w:tcPr>
            </w:tcPrChange>
          </w:tcPr>
          <w:p w14:paraId="15BA41E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  <w:tcPrChange w:id="285" w:author="Desislava Topuzakova" w:date="2021-01-21T23:33:00Z">
              <w:tcPr>
                <w:tcW w:w="850" w:type="dxa"/>
                <w:gridSpan w:val="2"/>
                <w:shd w:val="clear" w:color="auto" w:fill="D9D9D9" w:themeFill="background1" w:themeFillShade="D9"/>
                <w:vAlign w:val="center"/>
              </w:tcPr>
            </w:tcPrChange>
          </w:tcPr>
          <w:p w14:paraId="257E7C0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45" w:type="dxa"/>
            <w:vMerge w:val="restart"/>
            <w:tcBorders>
              <w:top w:val="nil"/>
              <w:bottom w:val="nil"/>
            </w:tcBorders>
            <w:shd w:val="clear" w:color="auto" w:fill="auto"/>
            <w:tcPrChange w:id="286" w:author="Desislava Topuzakova" w:date="2021-01-21T23:33:00Z">
              <w:tcPr>
                <w:tcW w:w="190" w:type="dxa"/>
                <w:gridSpan w:val="2"/>
                <w:vMerge w:val="restart"/>
                <w:tcBorders>
                  <w:top w:val="nil"/>
                  <w:bottom w:val="nil"/>
                </w:tcBorders>
                <w:shd w:val="clear" w:color="auto" w:fill="auto"/>
              </w:tcPr>
            </w:tcPrChange>
          </w:tcPr>
          <w:p w14:paraId="0069EFB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7" w:type="dxa"/>
            <w:shd w:val="clear" w:color="auto" w:fill="D9D9D9" w:themeFill="background1" w:themeFillShade="D9"/>
            <w:vAlign w:val="center"/>
            <w:tcPrChange w:id="287" w:author="Desislava Topuzakova" w:date="2021-01-21T23:33:00Z">
              <w:tcPr>
                <w:tcW w:w="1503" w:type="dxa"/>
                <w:gridSpan w:val="2"/>
                <w:shd w:val="clear" w:color="auto" w:fill="D9D9D9" w:themeFill="background1" w:themeFillShade="D9"/>
                <w:vAlign w:val="center"/>
              </w:tcPr>
            </w:tcPrChange>
          </w:tcPr>
          <w:p w14:paraId="7B1E1605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38" w:type="dxa"/>
            <w:shd w:val="clear" w:color="auto" w:fill="D9D9D9" w:themeFill="background1" w:themeFillShade="D9"/>
            <w:vAlign w:val="center"/>
            <w:tcPrChange w:id="288" w:author="Desislava Topuzakova" w:date="2021-01-21T23:33:00Z">
              <w:tcPr>
                <w:tcW w:w="1000" w:type="dxa"/>
                <w:gridSpan w:val="2"/>
                <w:shd w:val="clear" w:color="auto" w:fill="D9D9D9" w:themeFill="background1" w:themeFillShade="D9"/>
                <w:vAlign w:val="center"/>
              </w:tcPr>
            </w:tcPrChange>
          </w:tcPr>
          <w:p w14:paraId="4C3FB62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2" w:type="dxa"/>
            <w:vMerge w:val="restart"/>
            <w:tcBorders>
              <w:top w:val="nil"/>
              <w:bottom w:val="nil"/>
            </w:tcBorders>
            <w:shd w:val="clear" w:color="auto" w:fill="auto"/>
            <w:tcPrChange w:id="289" w:author="Desislava Topuzakova" w:date="2021-01-21T23:33:00Z">
              <w:tcPr>
                <w:tcW w:w="190" w:type="dxa"/>
                <w:gridSpan w:val="2"/>
                <w:vMerge w:val="restart"/>
                <w:tcBorders>
                  <w:top w:val="nil"/>
                  <w:bottom w:val="nil"/>
                </w:tcBorders>
                <w:shd w:val="clear" w:color="auto" w:fill="auto"/>
              </w:tcPr>
            </w:tcPrChange>
          </w:tcPr>
          <w:p w14:paraId="433BD37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82" w:type="dxa"/>
            <w:shd w:val="clear" w:color="auto" w:fill="D9D9D9" w:themeFill="background1" w:themeFillShade="D9"/>
            <w:vAlign w:val="center"/>
            <w:tcPrChange w:id="290" w:author="Desislava Topuzakova" w:date="2021-01-21T23:33:00Z">
              <w:tcPr>
                <w:tcW w:w="1667" w:type="dxa"/>
                <w:gridSpan w:val="2"/>
                <w:shd w:val="clear" w:color="auto" w:fill="D9D9D9" w:themeFill="background1" w:themeFillShade="D9"/>
                <w:vAlign w:val="center"/>
              </w:tcPr>
            </w:tcPrChange>
          </w:tcPr>
          <w:p w14:paraId="692BE87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  <w:tcPrChange w:id="291" w:author="Desislava Topuzakova" w:date="2021-01-21T23:33:00Z">
              <w:tcPr>
                <w:tcW w:w="945" w:type="dxa"/>
                <w:gridSpan w:val="2"/>
                <w:shd w:val="clear" w:color="auto" w:fill="D9D9D9" w:themeFill="background1" w:themeFillShade="D9"/>
                <w:vAlign w:val="center"/>
              </w:tcPr>
            </w:tcPrChange>
          </w:tcPr>
          <w:p w14:paraId="54815F6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03" w:type="dxa"/>
            <w:vMerge w:val="restart"/>
            <w:tcBorders>
              <w:top w:val="nil"/>
              <w:bottom w:val="nil"/>
            </w:tcBorders>
            <w:shd w:val="clear" w:color="auto" w:fill="auto"/>
            <w:tcPrChange w:id="292" w:author="Desislava Topuzakova" w:date="2021-01-21T23:33:00Z">
              <w:tcPr>
                <w:tcW w:w="202" w:type="dxa"/>
                <w:gridSpan w:val="2"/>
                <w:vMerge w:val="restart"/>
                <w:tcBorders>
                  <w:top w:val="nil"/>
                  <w:bottom w:val="nil"/>
                </w:tcBorders>
                <w:shd w:val="clear" w:color="auto" w:fill="auto"/>
              </w:tcPr>
            </w:tcPrChange>
          </w:tcPr>
          <w:p w14:paraId="023644F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70" w:type="dxa"/>
            <w:shd w:val="clear" w:color="auto" w:fill="D9D9D9" w:themeFill="background1" w:themeFillShade="D9"/>
            <w:vAlign w:val="center"/>
            <w:tcPrChange w:id="293" w:author="Desislava Topuzakova" w:date="2021-01-21T23:33:00Z">
              <w:tcPr>
                <w:tcW w:w="1382" w:type="dxa"/>
                <w:gridSpan w:val="2"/>
                <w:shd w:val="clear" w:color="auto" w:fill="D9D9D9" w:themeFill="background1" w:themeFillShade="D9"/>
                <w:vAlign w:val="center"/>
              </w:tcPr>
            </w:tcPrChange>
          </w:tcPr>
          <w:p w14:paraId="7700A14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  <w:tcPrChange w:id="294" w:author="Desislava Topuzakova" w:date="2021-01-21T23:33:00Z">
              <w:tcPr>
                <w:tcW w:w="1431" w:type="dxa"/>
                <w:gridSpan w:val="2"/>
                <w:shd w:val="clear" w:color="auto" w:fill="D9D9D9" w:themeFill="background1" w:themeFillShade="D9"/>
                <w:vAlign w:val="center"/>
              </w:tcPr>
            </w:tcPrChange>
          </w:tcPr>
          <w:p w14:paraId="6E39048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8A6257" w:rsidRPr="003F1A6C" w14:paraId="47A11A8F" w14:textId="77777777" w:rsidTr="008A6257">
        <w:tblPrEx>
          <w:tblPrExChange w:id="295" w:author="Desislava Topuzakova" w:date="2021-01-21T23:33:00Z">
            <w:tblPrEx>
              <w:tblW w:w="11231" w:type="dxa"/>
            </w:tblPrEx>
          </w:tblPrExChange>
        </w:tblPrEx>
        <w:trPr>
          <w:trHeight w:val="348"/>
          <w:trPrChange w:id="296" w:author="Desislava Topuzakova" w:date="2021-01-21T23:33:00Z">
            <w:trPr>
              <w:trHeight w:val="348"/>
            </w:trPr>
          </w:trPrChange>
        </w:trPr>
        <w:tc>
          <w:tcPr>
            <w:tcW w:w="1682" w:type="dxa"/>
            <w:vAlign w:val="center"/>
            <w:tcPrChange w:id="297" w:author="Desislava Topuzakova" w:date="2021-01-21T23:33:00Z">
              <w:tcPr>
                <w:tcW w:w="1788" w:type="dxa"/>
                <w:gridSpan w:val="2"/>
                <w:vAlign w:val="center"/>
              </w:tcPr>
            </w:tcPrChange>
          </w:tcPr>
          <w:p w14:paraId="264F4647" w14:textId="4C19F986" w:rsidR="003F1A6C" w:rsidRPr="00BE2081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rPrChange w:id="298" w:author="Topuzakova, Desislava" w:date="2021-01-09T00:36:00Z">
                  <w:rPr>
                    <w:rFonts w:ascii="Consolas" w:hAnsi="Consolas"/>
                    <w:noProof/>
                    <w:lang w:val="bg-BG"/>
                  </w:rPr>
                </w:rPrChange>
              </w:rPr>
            </w:pPr>
            <w:ins w:id="299" w:author="Desislava Topuzakova" w:date="2021-01-21T23:32:00Z">
              <w:r>
                <w:rPr>
                  <w:rFonts w:ascii="Consolas" w:hAnsi="Consolas"/>
                  <w:noProof/>
                </w:rPr>
                <w:t>(</w:t>
              </w:r>
            </w:ins>
            <w:del w:id="300" w:author="Topuzakova, Desislava" w:date="2021-01-09T00:36:00Z">
              <w:r w:rsidR="000553D3" w:rsidDel="00BE2081">
                <w:rPr>
                  <w:rFonts w:ascii="Consolas" w:hAnsi="Consolas"/>
                  <w:noProof/>
                  <w:lang w:val="bg-BG"/>
                </w:rPr>
                <w:delText>("</w:delText>
              </w:r>
            </w:del>
            <w:ins w:id="301" w:author="Topuzakova, Desislava" w:date="2021-01-09T00:36:00Z">
              <w:r w:rsidR="00BE2081">
                <w:rPr>
                  <w:rFonts w:ascii="Consolas" w:hAnsi="Consolas"/>
                  <w:noProof/>
                </w:rPr>
                <w:t>[</w:t>
              </w:r>
              <w:r w:rsidR="00BE2081">
                <w:rPr>
                  <w:rFonts w:ascii="Consolas" w:hAnsi="Consolas"/>
                  <w:noProof/>
                  <w:lang w:val="bg-BG"/>
                </w:rPr>
                <w:t>"</w:t>
              </w:r>
            </w:ins>
            <w:r w:rsidR="003F1A6C" w:rsidRPr="003F1A6C">
              <w:rPr>
                <w:rFonts w:ascii="Consolas" w:hAnsi="Consolas"/>
                <w:noProof/>
              </w:rPr>
              <w:t>banana</w:t>
            </w:r>
            <w:del w:id="302" w:author="Topuzakova, Desislava" w:date="2021-01-09T00:36:00Z">
              <w:r w:rsidR="000553D3" w:rsidDel="00BE2081">
                <w:rPr>
                  <w:rFonts w:ascii="Consolas" w:hAnsi="Consolas"/>
                  <w:noProof/>
                  <w:lang w:val="bg-BG"/>
                </w:rPr>
                <w:delText>")</w:delText>
              </w:r>
            </w:del>
            <w:ins w:id="303" w:author="Topuzakova, Desislava" w:date="2021-01-09T00:36:00Z">
              <w:r w:rsidR="00BE2081">
                <w:rPr>
                  <w:rFonts w:ascii="Consolas" w:hAnsi="Consolas"/>
                  <w:noProof/>
                  <w:lang w:val="bg-BG"/>
                </w:rPr>
                <w:t>"</w:t>
              </w:r>
              <w:r w:rsidR="00BE2081">
                <w:rPr>
                  <w:rFonts w:ascii="Consolas" w:hAnsi="Consolas"/>
                  <w:noProof/>
                </w:rPr>
                <w:t>]</w:t>
              </w:r>
            </w:ins>
            <w:ins w:id="304" w:author="Desislava Topuzakova" w:date="2021-01-21T23:32:00Z">
              <w:r>
                <w:rPr>
                  <w:rFonts w:ascii="Consolas" w:hAnsi="Consolas"/>
                  <w:noProof/>
                </w:rPr>
                <w:t>)</w:t>
              </w:r>
            </w:ins>
          </w:p>
        </w:tc>
        <w:tc>
          <w:tcPr>
            <w:tcW w:w="810" w:type="dxa"/>
            <w:vAlign w:val="center"/>
            <w:tcPrChange w:id="305" w:author="Desislava Topuzakova" w:date="2021-01-21T23:33:00Z">
              <w:tcPr>
                <w:tcW w:w="858" w:type="dxa"/>
                <w:gridSpan w:val="2"/>
                <w:vAlign w:val="center"/>
              </w:tcPr>
            </w:tcPrChange>
          </w:tcPr>
          <w:p w14:paraId="4A47D694" w14:textId="77777777" w:rsidR="003F1A6C" w:rsidRPr="003F1A6C" w:rsidRDefault="003F1A6C">
            <w:pPr>
              <w:spacing w:before="0" w:after="0"/>
              <w:jc w:val="center"/>
              <w:rPr>
                <w:rFonts w:ascii="Consolas" w:hAnsi="Consolas"/>
                <w:noProof/>
              </w:rPr>
              <w:pPrChange w:id="306" w:author="kiriloirilkirilov" w:date="2021-01-21T23:32:00Z">
                <w:pPr>
                  <w:spacing w:before="0" w:after="0"/>
                </w:pPr>
              </w:pPrChange>
            </w:pPr>
            <w:r w:rsidRPr="003F1A6C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45" w:type="dxa"/>
            <w:vMerge/>
            <w:tcBorders>
              <w:bottom w:val="nil"/>
            </w:tcBorders>
            <w:shd w:val="clear" w:color="auto" w:fill="auto"/>
            <w:tcPrChange w:id="307" w:author="Desislava Topuzakova" w:date="2021-01-21T23:33:00Z">
              <w:tcPr>
                <w:tcW w:w="191" w:type="dxa"/>
                <w:gridSpan w:val="2"/>
                <w:vMerge/>
                <w:tcBorders>
                  <w:bottom w:val="nil"/>
                </w:tcBorders>
                <w:shd w:val="clear" w:color="auto" w:fill="auto"/>
              </w:tcPr>
            </w:tcPrChange>
          </w:tcPr>
          <w:p w14:paraId="40FFBBDD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17" w:type="dxa"/>
            <w:vAlign w:val="center"/>
            <w:tcPrChange w:id="308" w:author="Desislava Topuzakova" w:date="2021-01-21T23:33:00Z">
              <w:tcPr>
                <w:tcW w:w="1517" w:type="dxa"/>
                <w:gridSpan w:val="2"/>
                <w:vAlign w:val="center"/>
              </w:tcPr>
            </w:tcPrChange>
          </w:tcPr>
          <w:p w14:paraId="2DD6EDCB" w14:textId="7878CEA8" w:rsidR="003F1A6C" w:rsidRPr="00BE2081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rPrChange w:id="309" w:author="Topuzakova, Desislava" w:date="2021-01-09T00:37:00Z">
                  <w:rPr>
                    <w:rFonts w:ascii="Consolas" w:hAnsi="Consolas"/>
                    <w:noProof/>
                    <w:lang w:val="bg-BG"/>
                  </w:rPr>
                </w:rPrChange>
              </w:rPr>
            </w:pPr>
            <w:ins w:id="310" w:author="Desislava Topuzakova" w:date="2021-01-21T23:32:00Z">
              <w:r>
                <w:rPr>
                  <w:rFonts w:ascii="Consolas" w:hAnsi="Consolas"/>
                  <w:noProof/>
                </w:rPr>
                <w:t>(</w:t>
              </w:r>
            </w:ins>
            <w:del w:id="311" w:author="Topuzakova, Desislava" w:date="2021-01-09T00:37:00Z">
              <w:r w:rsidR="000553D3" w:rsidDel="00BE2081">
                <w:rPr>
                  <w:rFonts w:ascii="Consolas" w:hAnsi="Consolas"/>
                  <w:noProof/>
                  <w:lang w:val="bg-BG"/>
                </w:rPr>
                <w:delText>("</w:delText>
              </w:r>
            </w:del>
            <w:ins w:id="312" w:author="Topuzakova, Desislava" w:date="2021-01-09T00:37:00Z">
              <w:r w:rsidR="00BE2081">
                <w:rPr>
                  <w:rFonts w:ascii="Consolas" w:hAnsi="Consolas"/>
                  <w:noProof/>
                </w:rPr>
                <w:t>[</w:t>
              </w:r>
              <w:r w:rsidR="00BE2081">
                <w:rPr>
                  <w:rFonts w:ascii="Consolas" w:hAnsi="Consolas"/>
                  <w:noProof/>
                  <w:lang w:val="bg-BG"/>
                </w:rPr>
                <w:t>"</w:t>
              </w:r>
            </w:ins>
            <w:r w:rsidR="003F1A6C" w:rsidRPr="003F1A6C">
              <w:rPr>
                <w:rFonts w:ascii="Consolas" w:hAnsi="Consolas"/>
                <w:noProof/>
              </w:rPr>
              <w:t>apple</w:t>
            </w:r>
            <w:del w:id="313" w:author="Topuzakova, Desislava" w:date="2021-01-09T00:37:00Z">
              <w:r w:rsidR="000553D3" w:rsidDel="00BE2081">
                <w:rPr>
                  <w:rFonts w:ascii="Consolas" w:hAnsi="Consolas"/>
                  <w:noProof/>
                  <w:lang w:val="bg-BG"/>
                </w:rPr>
                <w:delText>")</w:delText>
              </w:r>
            </w:del>
            <w:ins w:id="314" w:author="Topuzakova, Desislava" w:date="2021-01-09T00:37:00Z">
              <w:r w:rsidR="00BE2081">
                <w:rPr>
                  <w:rFonts w:ascii="Consolas" w:hAnsi="Consolas"/>
                  <w:noProof/>
                  <w:lang w:val="bg-BG"/>
                </w:rPr>
                <w:t>"</w:t>
              </w:r>
              <w:r w:rsidR="00BE2081">
                <w:rPr>
                  <w:rFonts w:ascii="Consolas" w:hAnsi="Consolas"/>
                  <w:noProof/>
                </w:rPr>
                <w:t>]</w:t>
              </w:r>
            </w:ins>
            <w:ins w:id="315" w:author="Desislava Topuzakova" w:date="2021-01-21T23:32:00Z">
              <w:r>
                <w:rPr>
                  <w:rFonts w:ascii="Consolas" w:hAnsi="Consolas"/>
                  <w:noProof/>
                </w:rPr>
                <w:t>)</w:t>
              </w:r>
            </w:ins>
          </w:p>
        </w:tc>
        <w:tc>
          <w:tcPr>
            <w:tcW w:w="838" w:type="dxa"/>
            <w:vAlign w:val="center"/>
            <w:tcPrChange w:id="316" w:author="Desislava Topuzakova" w:date="2021-01-21T23:33:00Z">
              <w:tcPr>
                <w:tcW w:w="1009" w:type="dxa"/>
                <w:gridSpan w:val="2"/>
                <w:vAlign w:val="center"/>
              </w:tcPr>
            </w:tcPrChange>
          </w:tcPr>
          <w:p w14:paraId="296D5CCA" w14:textId="77777777" w:rsidR="003F1A6C" w:rsidRPr="003F1A6C" w:rsidRDefault="003F1A6C">
            <w:pPr>
              <w:spacing w:before="0" w:after="0"/>
              <w:jc w:val="center"/>
              <w:rPr>
                <w:rFonts w:ascii="Consolas" w:hAnsi="Consolas"/>
                <w:noProof/>
              </w:rPr>
              <w:pPrChange w:id="317" w:author="kiriloirilkirilov" w:date="2021-01-21T23:32:00Z">
                <w:pPr>
                  <w:spacing w:before="0" w:after="0"/>
                </w:pPr>
              </w:pPrChange>
            </w:pPr>
            <w:r w:rsidRPr="003F1A6C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2" w:type="dxa"/>
            <w:vMerge/>
            <w:tcBorders>
              <w:bottom w:val="nil"/>
            </w:tcBorders>
            <w:shd w:val="clear" w:color="auto" w:fill="auto"/>
            <w:tcPrChange w:id="318" w:author="Desislava Topuzakova" w:date="2021-01-21T23:33:00Z">
              <w:tcPr>
                <w:tcW w:w="191" w:type="dxa"/>
                <w:gridSpan w:val="2"/>
                <w:vMerge/>
                <w:tcBorders>
                  <w:bottom w:val="nil"/>
                </w:tcBorders>
                <w:shd w:val="clear" w:color="auto" w:fill="auto"/>
              </w:tcPr>
            </w:tcPrChange>
          </w:tcPr>
          <w:p w14:paraId="638D7544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82" w:type="dxa"/>
            <w:vAlign w:val="center"/>
            <w:tcPrChange w:id="319" w:author="Desislava Topuzakova" w:date="2021-01-21T23:33:00Z">
              <w:tcPr>
                <w:tcW w:w="1682" w:type="dxa"/>
                <w:gridSpan w:val="2"/>
                <w:vAlign w:val="center"/>
              </w:tcPr>
            </w:tcPrChange>
          </w:tcPr>
          <w:p w14:paraId="44D8A145" w14:textId="1A0AF822" w:rsidR="003F1A6C" w:rsidRPr="00BE2081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rPrChange w:id="320" w:author="Topuzakova, Desislava" w:date="2021-01-09T00:37:00Z">
                  <w:rPr>
                    <w:rFonts w:ascii="Consolas" w:hAnsi="Consolas"/>
                    <w:noProof/>
                    <w:lang w:val="bg-BG"/>
                  </w:rPr>
                </w:rPrChange>
              </w:rPr>
            </w:pPr>
            <w:ins w:id="321" w:author="Desislava Topuzakova" w:date="2021-01-21T23:32:00Z">
              <w:r>
                <w:rPr>
                  <w:rFonts w:ascii="Consolas" w:hAnsi="Consolas"/>
                  <w:noProof/>
                </w:rPr>
                <w:t>(</w:t>
              </w:r>
            </w:ins>
            <w:del w:id="322" w:author="Topuzakova, Desislava" w:date="2021-01-09T00:37:00Z">
              <w:r w:rsidR="000553D3" w:rsidDel="00BE2081">
                <w:rPr>
                  <w:rFonts w:ascii="Consolas" w:hAnsi="Consolas"/>
                  <w:noProof/>
                  <w:lang w:val="bg-BG"/>
                </w:rPr>
                <w:delText>("</w:delText>
              </w:r>
            </w:del>
            <w:ins w:id="323" w:author="Topuzakova, Desislava" w:date="2021-01-09T00:37:00Z">
              <w:r w:rsidR="00BE2081">
                <w:rPr>
                  <w:rFonts w:ascii="Consolas" w:hAnsi="Consolas"/>
                  <w:noProof/>
                </w:rPr>
                <w:t>[</w:t>
              </w:r>
              <w:r w:rsidR="00BE2081">
                <w:rPr>
                  <w:rFonts w:ascii="Consolas" w:hAnsi="Consolas"/>
                  <w:noProof/>
                  <w:lang w:val="bg-BG"/>
                </w:rPr>
                <w:t>"</w:t>
              </w:r>
            </w:ins>
            <w:r w:rsidR="003F1A6C" w:rsidRPr="003F1A6C">
              <w:rPr>
                <w:rFonts w:ascii="Consolas" w:hAnsi="Consolas"/>
                <w:noProof/>
              </w:rPr>
              <w:t>tomato</w:t>
            </w:r>
            <w:r w:rsidR="000553D3">
              <w:rPr>
                <w:rFonts w:ascii="Consolas" w:hAnsi="Consolas"/>
                <w:noProof/>
                <w:lang w:val="bg-BG"/>
              </w:rPr>
              <w:t>"</w:t>
            </w:r>
            <w:ins w:id="324" w:author="Topuzakova, Desislava" w:date="2021-01-09T00:37:00Z">
              <w:r w:rsidR="00BE2081">
                <w:rPr>
                  <w:rFonts w:ascii="Consolas" w:hAnsi="Consolas"/>
                  <w:noProof/>
                </w:rPr>
                <w:t>]</w:t>
              </w:r>
            </w:ins>
            <w:ins w:id="325" w:author="Desislava Topuzakova" w:date="2021-01-21T23:32:00Z">
              <w:r>
                <w:rPr>
                  <w:rFonts w:ascii="Consolas" w:hAnsi="Consolas"/>
                  <w:noProof/>
                </w:rPr>
                <w:t>)</w:t>
              </w:r>
            </w:ins>
            <w:del w:id="326" w:author="Topuzakova, Desislava" w:date="2021-01-09T00:37:00Z">
              <w:r w:rsidR="000553D3" w:rsidDel="00BE2081">
                <w:rPr>
                  <w:rFonts w:ascii="Consolas" w:hAnsi="Consolas"/>
                  <w:noProof/>
                  <w:lang w:val="bg-BG"/>
                </w:rPr>
                <w:delText>)</w:delText>
              </w:r>
            </w:del>
          </w:p>
        </w:tc>
        <w:tc>
          <w:tcPr>
            <w:tcW w:w="953" w:type="dxa"/>
            <w:vAlign w:val="center"/>
            <w:tcPrChange w:id="327" w:author="Desislava Topuzakova" w:date="2021-01-21T23:33:00Z">
              <w:tcPr>
                <w:tcW w:w="953" w:type="dxa"/>
                <w:gridSpan w:val="2"/>
                <w:vAlign w:val="center"/>
              </w:tcPr>
            </w:tcPrChange>
          </w:tcPr>
          <w:p w14:paraId="45AFBFAA" w14:textId="77777777" w:rsidR="003F1A6C" w:rsidRPr="003F1A6C" w:rsidRDefault="003F1A6C">
            <w:pPr>
              <w:spacing w:before="0" w:after="0"/>
              <w:jc w:val="center"/>
              <w:rPr>
                <w:rFonts w:ascii="Consolas" w:hAnsi="Consolas"/>
                <w:noProof/>
              </w:rPr>
              <w:pPrChange w:id="328" w:author="kiriloirilkirilov" w:date="2021-01-21T23:33:00Z">
                <w:pPr>
                  <w:spacing w:before="0" w:after="0"/>
                </w:pPr>
              </w:pPrChange>
            </w:pPr>
            <w:r w:rsidRPr="003F1A6C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203" w:type="dxa"/>
            <w:vMerge/>
            <w:tcBorders>
              <w:bottom w:val="nil"/>
            </w:tcBorders>
            <w:shd w:val="clear" w:color="auto" w:fill="auto"/>
            <w:tcPrChange w:id="329" w:author="Desislava Topuzakova" w:date="2021-01-21T23:33:00Z">
              <w:tcPr>
                <w:tcW w:w="203" w:type="dxa"/>
                <w:gridSpan w:val="2"/>
                <w:vMerge/>
                <w:tcBorders>
                  <w:bottom w:val="nil"/>
                </w:tcBorders>
                <w:shd w:val="clear" w:color="auto" w:fill="auto"/>
              </w:tcPr>
            </w:tcPrChange>
          </w:tcPr>
          <w:p w14:paraId="0258B04F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70" w:type="dxa"/>
            <w:vAlign w:val="center"/>
            <w:tcPrChange w:id="330" w:author="Desislava Topuzakova" w:date="2021-01-21T23:33:00Z">
              <w:tcPr>
                <w:tcW w:w="1658" w:type="dxa"/>
                <w:gridSpan w:val="2"/>
                <w:vAlign w:val="center"/>
              </w:tcPr>
            </w:tcPrChange>
          </w:tcPr>
          <w:p w14:paraId="1F70681F" w14:textId="0091D7F2" w:rsidR="003F1A6C" w:rsidRPr="00BE2081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rPrChange w:id="331" w:author="Topuzakova, Desislava" w:date="2021-01-09T00:37:00Z">
                  <w:rPr>
                    <w:rFonts w:ascii="Consolas" w:hAnsi="Consolas"/>
                    <w:noProof/>
                    <w:lang w:val="bg-BG"/>
                  </w:rPr>
                </w:rPrChange>
              </w:rPr>
            </w:pPr>
            <w:ins w:id="332" w:author="Desislava Topuzakova" w:date="2021-01-21T23:32:00Z">
              <w:r>
                <w:rPr>
                  <w:rFonts w:ascii="Consolas" w:hAnsi="Consolas"/>
                  <w:noProof/>
                </w:rPr>
                <w:t>(</w:t>
              </w:r>
            </w:ins>
            <w:del w:id="333" w:author="Topuzakova, Desislava" w:date="2021-01-09T00:37:00Z">
              <w:r w:rsidR="000553D3" w:rsidDel="00BE2081">
                <w:rPr>
                  <w:rFonts w:ascii="Consolas" w:hAnsi="Consolas"/>
                  <w:noProof/>
                  <w:lang w:val="bg-BG"/>
                </w:rPr>
                <w:delText>("</w:delText>
              </w:r>
            </w:del>
            <w:ins w:id="334" w:author="Topuzakova, Desislava" w:date="2021-01-09T00:37:00Z">
              <w:r w:rsidR="00BE2081">
                <w:rPr>
                  <w:rFonts w:ascii="Consolas" w:hAnsi="Consolas"/>
                  <w:noProof/>
                </w:rPr>
                <w:t>[</w:t>
              </w:r>
              <w:r w:rsidR="00BE2081">
                <w:rPr>
                  <w:rFonts w:ascii="Consolas" w:hAnsi="Consolas"/>
                  <w:noProof/>
                  <w:lang w:val="bg-BG"/>
                </w:rPr>
                <w:t>"</w:t>
              </w:r>
            </w:ins>
            <w:r w:rsidR="003F1A6C" w:rsidRPr="003F1A6C">
              <w:rPr>
                <w:rFonts w:ascii="Consolas" w:hAnsi="Consolas"/>
                <w:noProof/>
              </w:rPr>
              <w:t>water</w:t>
            </w:r>
            <w:del w:id="335" w:author="Topuzakova, Desislava" w:date="2021-01-09T00:37:00Z">
              <w:r w:rsidR="000553D3" w:rsidDel="00BE2081">
                <w:rPr>
                  <w:rFonts w:ascii="Consolas" w:hAnsi="Consolas"/>
                  <w:noProof/>
                  <w:lang w:val="bg-BG"/>
                </w:rPr>
                <w:delText>")</w:delText>
              </w:r>
            </w:del>
            <w:ins w:id="336" w:author="Topuzakova, Desislava" w:date="2021-01-09T00:37:00Z">
              <w:r w:rsidR="00BE2081">
                <w:rPr>
                  <w:rFonts w:ascii="Consolas" w:hAnsi="Consolas"/>
                  <w:noProof/>
                  <w:lang w:val="bg-BG"/>
                </w:rPr>
                <w:t>"</w:t>
              </w:r>
              <w:r w:rsidR="00BE2081">
                <w:rPr>
                  <w:rFonts w:ascii="Consolas" w:hAnsi="Consolas"/>
                  <w:noProof/>
                </w:rPr>
                <w:t>]</w:t>
              </w:r>
            </w:ins>
            <w:ins w:id="337" w:author="Desislava Topuzakova" w:date="2021-01-21T23:33:00Z">
              <w:r>
                <w:rPr>
                  <w:rFonts w:ascii="Consolas" w:hAnsi="Consolas"/>
                  <w:noProof/>
                </w:rPr>
                <w:t>)</w:t>
              </w:r>
            </w:ins>
          </w:p>
        </w:tc>
        <w:tc>
          <w:tcPr>
            <w:tcW w:w="1080" w:type="dxa"/>
            <w:vAlign w:val="center"/>
            <w:tcPrChange w:id="338" w:author="Desislava Topuzakova" w:date="2021-01-21T23:33:00Z">
              <w:tcPr>
                <w:tcW w:w="1181" w:type="dxa"/>
                <w:gridSpan w:val="2"/>
                <w:vAlign w:val="center"/>
              </w:tcPr>
            </w:tcPrChange>
          </w:tcPr>
          <w:p w14:paraId="36572131" w14:textId="77777777" w:rsidR="003F1A6C" w:rsidRPr="003F1A6C" w:rsidRDefault="003F1A6C">
            <w:pPr>
              <w:spacing w:before="0" w:after="0"/>
              <w:jc w:val="center"/>
              <w:rPr>
                <w:rFonts w:ascii="Consolas" w:hAnsi="Consolas"/>
                <w:noProof/>
              </w:rPr>
              <w:pPrChange w:id="339" w:author="kiriloirilkirilov" w:date="2021-01-21T23:33:00Z">
                <w:pPr>
                  <w:spacing w:before="0" w:after="0"/>
                </w:pPr>
              </w:pPrChange>
            </w:pPr>
            <w:r w:rsidRPr="003F1A6C">
              <w:rPr>
                <w:rFonts w:ascii="Consolas" w:hAnsi="Consolas"/>
                <w:noProof/>
              </w:rPr>
              <w:t>unknown</w:t>
            </w:r>
          </w:p>
        </w:tc>
      </w:tr>
    </w:tbl>
    <w:p w14:paraId="0A84BDEA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Невалидно число</w:t>
      </w:r>
    </w:p>
    <w:p w14:paraId="217664F2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Дадено </w:t>
      </w:r>
      <w:r w:rsidRPr="003F1A6C">
        <w:rPr>
          <w:b/>
          <w:lang w:val="bg-BG"/>
        </w:rPr>
        <w:t>число е 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ако е в диапазона </w:t>
      </w:r>
      <w:r w:rsidR="008931D4" w:rsidRPr="008931D4">
        <w:rPr>
          <w:lang w:val="bg-BG"/>
        </w:rPr>
        <w:t>[</w:t>
      </w:r>
      <w:r w:rsidR="008931D4" w:rsidRPr="008931D4">
        <w:rPr>
          <w:b/>
          <w:lang w:val="bg-BG"/>
        </w:rPr>
        <w:t>100</w:t>
      </w:r>
      <w:r w:rsidR="008931D4" w:rsidRPr="008931D4">
        <w:rPr>
          <w:lang w:val="bg-BG"/>
        </w:rPr>
        <w:t>…</w:t>
      </w:r>
      <w:r w:rsidR="008931D4" w:rsidRPr="008931D4">
        <w:rPr>
          <w:b/>
          <w:lang w:val="bg-BG"/>
        </w:rPr>
        <w:t>200</w:t>
      </w:r>
      <w:r w:rsidR="008931D4" w:rsidRPr="008931D4">
        <w:rPr>
          <w:lang w:val="bg-BG"/>
        </w:rPr>
        <w:t xml:space="preserve">] </w:t>
      </w:r>
      <w:r w:rsidRPr="003F1A6C">
        <w:rPr>
          <w:lang w:val="bg-BG"/>
        </w:rPr>
        <w:t xml:space="preserve">или е </w:t>
      </w:r>
      <w:r w:rsidR="008931D4" w:rsidRPr="008931D4">
        <w:rPr>
          <w:b/>
          <w:lang w:val="bg-BG"/>
        </w:rPr>
        <w:t>0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 xml:space="preserve">Да се напише </w:t>
      </w:r>
      <w:r w:rsidR="000553D3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приема аргумент </w:t>
      </w:r>
      <w:r w:rsidRPr="003F1A6C">
        <w:rPr>
          <w:b/>
          <w:lang w:val="bg-BG"/>
        </w:rPr>
        <w:t xml:space="preserve"> цяло число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печата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invalid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 xml:space="preserve">ако въведеното число </w:t>
      </w:r>
      <w:r w:rsidRPr="003F1A6C">
        <w:rPr>
          <w:b/>
          <w:lang w:val="bg-BG"/>
        </w:rPr>
        <w:t>не е валидно</w:t>
      </w:r>
      <w:r w:rsidR="008931D4" w:rsidRPr="008931D4">
        <w:rPr>
          <w:lang w:val="bg-BG"/>
        </w:rPr>
        <w:t xml:space="preserve">. </w:t>
      </w:r>
    </w:p>
    <w:p w14:paraId="560B4E76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070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  <w:tblPrChange w:id="340" w:author="Desislava Topuzakova" w:date="2021-01-21T23:35:00Z">
          <w:tblPr>
            <w:tblStyle w:val="TableGrid"/>
            <w:tblW w:w="10700" w:type="dxa"/>
            <w:tblInd w:w="-95" w:type="dxa"/>
            <w:tblLayout w:type="fixed"/>
            <w:tblCellMar>
              <w:top w:w="57" w:type="dxa"/>
              <w:left w:w="85" w:type="dxa"/>
              <w:bottom w:w="57" w:type="dxa"/>
              <w:right w:w="85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260"/>
        <w:gridCol w:w="1273"/>
        <w:gridCol w:w="190"/>
        <w:gridCol w:w="1415"/>
        <w:gridCol w:w="1117"/>
        <w:gridCol w:w="190"/>
        <w:gridCol w:w="1485"/>
        <w:gridCol w:w="1163"/>
        <w:gridCol w:w="190"/>
        <w:gridCol w:w="1347"/>
        <w:gridCol w:w="1070"/>
        <w:tblGridChange w:id="341">
          <w:tblGrid>
            <w:gridCol w:w="1555"/>
            <w:gridCol w:w="978"/>
            <w:gridCol w:w="190"/>
            <w:gridCol w:w="1415"/>
            <w:gridCol w:w="1117"/>
            <w:gridCol w:w="190"/>
            <w:gridCol w:w="1670"/>
            <w:gridCol w:w="978"/>
            <w:gridCol w:w="190"/>
            <w:gridCol w:w="1554"/>
            <w:gridCol w:w="863"/>
          </w:tblGrid>
        </w:tblGridChange>
      </w:tblGrid>
      <w:tr w:rsidR="00D9268C" w:rsidRPr="003F1A6C" w14:paraId="73A300E2" w14:textId="77777777" w:rsidTr="00D9268C">
        <w:trPr>
          <w:trHeight w:val="205"/>
          <w:trPrChange w:id="342" w:author="Desislava Topuzakova" w:date="2021-01-21T23:35:00Z">
            <w:trPr>
              <w:trHeight w:val="205"/>
            </w:trPr>
          </w:trPrChange>
        </w:trPr>
        <w:tc>
          <w:tcPr>
            <w:tcW w:w="1260" w:type="dxa"/>
            <w:shd w:val="clear" w:color="auto" w:fill="D9D9D9" w:themeFill="background1" w:themeFillShade="D9"/>
            <w:vAlign w:val="center"/>
            <w:tcPrChange w:id="343" w:author="Desislava Topuzakova" w:date="2021-01-21T23:35:00Z">
              <w:tcPr>
                <w:tcW w:w="1561" w:type="dxa"/>
                <w:shd w:val="clear" w:color="auto" w:fill="D9D9D9" w:themeFill="background1" w:themeFillShade="D9"/>
                <w:vAlign w:val="center"/>
              </w:tcPr>
            </w:tcPrChange>
          </w:tcPr>
          <w:p w14:paraId="0ACDE7B4" w14:textId="77777777" w:rsidR="003F1A6C" w:rsidRPr="003F1A6C" w:rsidRDefault="003F1A6C" w:rsidP="006F1C1F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  <w:tcPrChange w:id="344" w:author="Desislava Topuzakova" w:date="2021-01-21T23:35:00Z">
              <w:tcPr>
                <w:tcW w:w="982" w:type="dxa"/>
                <w:shd w:val="clear" w:color="auto" w:fill="D9D9D9" w:themeFill="background1" w:themeFillShade="D9"/>
                <w:vAlign w:val="center"/>
              </w:tcPr>
            </w:tcPrChange>
          </w:tcPr>
          <w:p w14:paraId="183E87E9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  <w:tcPrChange w:id="345" w:author="Desislava Topuzakova" w:date="2021-01-21T23:35:00Z">
              <w:tcPr>
                <w:tcW w:w="176" w:type="dxa"/>
                <w:vMerge w:val="restart"/>
                <w:tcBorders>
                  <w:top w:val="nil"/>
                  <w:bottom w:val="nil"/>
                </w:tcBorders>
                <w:shd w:val="clear" w:color="auto" w:fill="auto"/>
              </w:tcPr>
            </w:tcPrChange>
          </w:tcPr>
          <w:p w14:paraId="31F0ACDE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5" w:type="dxa"/>
            <w:shd w:val="clear" w:color="auto" w:fill="D9D9D9" w:themeFill="background1" w:themeFillShade="D9"/>
            <w:vAlign w:val="center"/>
            <w:tcPrChange w:id="346" w:author="Desislava Topuzakova" w:date="2021-01-21T23:35:00Z">
              <w:tcPr>
                <w:tcW w:w="1421" w:type="dxa"/>
                <w:shd w:val="clear" w:color="auto" w:fill="D9D9D9" w:themeFill="background1" w:themeFillShade="D9"/>
                <w:vAlign w:val="center"/>
              </w:tcPr>
            </w:tcPrChange>
          </w:tcPr>
          <w:p w14:paraId="7924957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  <w:tcPrChange w:id="347" w:author="Desislava Topuzakova" w:date="2021-01-21T23:35:00Z">
              <w:tcPr>
                <w:tcW w:w="1122" w:type="dxa"/>
                <w:shd w:val="clear" w:color="auto" w:fill="D9D9D9" w:themeFill="background1" w:themeFillShade="D9"/>
                <w:vAlign w:val="center"/>
              </w:tcPr>
            </w:tcPrChange>
          </w:tcPr>
          <w:p w14:paraId="0B86E7C0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  <w:tcPrChange w:id="348" w:author="Desislava Topuzakova" w:date="2021-01-21T23:35:00Z">
              <w:tcPr>
                <w:tcW w:w="176" w:type="dxa"/>
                <w:vMerge w:val="restart"/>
                <w:tcBorders>
                  <w:top w:val="nil"/>
                  <w:bottom w:val="nil"/>
                </w:tcBorders>
                <w:shd w:val="clear" w:color="auto" w:fill="auto"/>
              </w:tcPr>
            </w:tcPrChange>
          </w:tcPr>
          <w:p w14:paraId="51756B6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85" w:type="dxa"/>
            <w:shd w:val="clear" w:color="auto" w:fill="D9D9D9" w:themeFill="background1" w:themeFillShade="D9"/>
            <w:vAlign w:val="center"/>
            <w:tcPrChange w:id="349" w:author="Desislava Topuzakova" w:date="2021-01-21T23:35:00Z">
              <w:tcPr>
                <w:tcW w:w="1677" w:type="dxa"/>
                <w:shd w:val="clear" w:color="auto" w:fill="D9D9D9" w:themeFill="background1" w:themeFillShade="D9"/>
                <w:vAlign w:val="center"/>
              </w:tcPr>
            </w:tcPrChange>
          </w:tcPr>
          <w:p w14:paraId="20A6CA54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63" w:type="dxa"/>
            <w:shd w:val="clear" w:color="auto" w:fill="D9D9D9" w:themeFill="background1" w:themeFillShade="D9"/>
            <w:vAlign w:val="center"/>
            <w:tcPrChange w:id="350" w:author="Desislava Topuzakova" w:date="2021-01-21T23:35:00Z">
              <w:tcPr>
                <w:tcW w:w="982" w:type="dxa"/>
                <w:shd w:val="clear" w:color="auto" w:fill="D9D9D9" w:themeFill="background1" w:themeFillShade="D9"/>
                <w:vAlign w:val="center"/>
              </w:tcPr>
            </w:tcPrChange>
          </w:tcPr>
          <w:p w14:paraId="39ACC5E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  <w:tcPrChange w:id="351" w:author="Desislava Topuzakova" w:date="2021-01-21T23:35:00Z">
              <w:tcPr>
                <w:tcW w:w="176" w:type="dxa"/>
                <w:vMerge w:val="restart"/>
                <w:tcBorders>
                  <w:top w:val="nil"/>
                  <w:bottom w:val="nil"/>
                </w:tcBorders>
                <w:shd w:val="clear" w:color="auto" w:fill="auto"/>
              </w:tcPr>
            </w:tcPrChange>
          </w:tcPr>
          <w:p w14:paraId="34319433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47" w:type="dxa"/>
            <w:shd w:val="clear" w:color="auto" w:fill="D9D9D9" w:themeFill="background1" w:themeFillShade="D9"/>
            <w:vAlign w:val="center"/>
            <w:tcPrChange w:id="352" w:author="Desislava Topuzakova" w:date="2021-01-21T23:35:00Z">
              <w:tcPr>
                <w:tcW w:w="1561" w:type="dxa"/>
                <w:shd w:val="clear" w:color="auto" w:fill="D9D9D9" w:themeFill="background1" w:themeFillShade="D9"/>
                <w:vAlign w:val="center"/>
              </w:tcPr>
            </w:tcPrChange>
          </w:tcPr>
          <w:p w14:paraId="6D0F3B7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  <w:tcPrChange w:id="353" w:author="Desislava Topuzakova" w:date="2021-01-21T23:35:00Z">
              <w:tcPr>
                <w:tcW w:w="866" w:type="dxa"/>
                <w:shd w:val="clear" w:color="auto" w:fill="D9D9D9" w:themeFill="background1" w:themeFillShade="D9"/>
                <w:vAlign w:val="center"/>
              </w:tcPr>
            </w:tcPrChange>
          </w:tcPr>
          <w:p w14:paraId="7C696DB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D9268C" w:rsidRPr="003F1A6C" w14:paraId="429A339C" w14:textId="77777777" w:rsidTr="00D9268C">
        <w:trPr>
          <w:trHeight w:val="599"/>
          <w:trPrChange w:id="354" w:author="Desislava Topuzakova" w:date="2021-01-21T23:35:00Z">
            <w:trPr>
              <w:trHeight w:val="599"/>
            </w:trPr>
          </w:trPrChange>
        </w:trPr>
        <w:tc>
          <w:tcPr>
            <w:tcW w:w="1260" w:type="dxa"/>
            <w:vAlign w:val="center"/>
            <w:tcPrChange w:id="355" w:author="Desislava Topuzakova" w:date="2021-01-21T23:35:00Z">
              <w:tcPr>
                <w:tcW w:w="1561" w:type="dxa"/>
                <w:vAlign w:val="center"/>
              </w:tcPr>
            </w:tcPrChange>
          </w:tcPr>
          <w:p w14:paraId="4F65E499" w14:textId="215C2AA7" w:rsidR="003F1A6C" w:rsidRPr="00BE2081" w:rsidRDefault="00D9268C">
            <w:pPr>
              <w:spacing w:before="0" w:after="0" w:line="276" w:lineRule="auto"/>
              <w:jc w:val="center"/>
              <w:rPr>
                <w:rFonts w:ascii="Consolas" w:hAnsi="Consolas"/>
                <w:noProof/>
                <w:rPrChange w:id="356" w:author="Topuzakova, Desislava" w:date="2021-01-09T00:38:00Z">
                  <w:rPr>
                    <w:rFonts w:ascii="Consolas" w:hAnsi="Consolas"/>
                    <w:noProof/>
                    <w:lang w:val="bg-BG"/>
                  </w:rPr>
                </w:rPrChange>
              </w:rPr>
              <w:pPrChange w:id="357" w:author="kiriloirilkirilov" w:date="2021-01-21T23:34:00Z">
                <w:pPr>
                  <w:spacing w:before="0" w:after="0" w:line="276" w:lineRule="auto"/>
                </w:pPr>
              </w:pPrChange>
            </w:pPr>
            <w:ins w:id="358" w:author="Desislava Topuzakova" w:date="2021-01-21T23:34:00Z">
              <w:r>
                <w:rPr>
                  <w:rFonts w:ascii="Consolas" w:hAnsi="Consolas"/>
                  <w:noProof/>
                </w:rPr>
                <w:t>(</w:t>
              </w:r>
            </w:ins>
            <w:del w:id="359" w:author="Topuzakova, Desislava" w:date="2021-01-09T00:38:00Z">
              <w:r w:rsidR="000553D3" w:rsidDel="00BE2081">
                <w:rPr>
                  <w:rFonts w:ascii="Consolas" w:hAnsi="Consolas"/>
                  <w:noProof/>
                  <w:lang w:val="bg-BG"/>
                </w:rPr>
                <w:delText>(</w:delText>
              </w:r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</w:del>
            <w:ins w:id="360" w:author="Topuzakova, Desislava" w:date="2021-01-09T00:38:00Z">
              <w:r w:rsidR="00BE2081">
                <w:rPr>
                  <w:rFonts w:ascii="Consolas" w:hAnsi="Consolas"/>
                  <w:noProof/>
                </w:rPr>
                <w:t>["</w:t>
              </w:r>
            </w:ins>
            <w:r w:rsidR="003F1A6C" w:rsidRPr="003F1A6C">
              <w:rPr>
                <w:rFonts w:ascii="Consolas" w:hAnsi="Consolas"/>
                <w:noProof/>
              </w:rPr>
              <w:t>75</w:t>
            </w:r>
            <w:del w:id="361" w:author="Topuzakova, Desislava" w:date="2021-01-09T00:38:00Z"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  <w:r w:rsidR="000553D3" w:rsidDel="00BE2081">
                <w:rPr>
                  <w:rFonts w:ascii="Consolas" w:hAnsi="Consolas"/>
                  <w:noProof/>
                  <w:lang w:val="bg-BG"/>
                </w:rPr>
                <w:delText>)</w:delText>
              </w:r>
            </w:del>
            <w:ins w:id="362" w:author="Topuzakova, Desislava" w:date="2021-01-09T00:38:00Z">
              <w:r w:rsidR="00BE2081">
                <w:rPr>
                  <w:rFonts w:ascii="Consolas" w:hAnsi="Consolas"/>
                  <w:noProof/>
                </w:rPr>
                <w:t>"]</w:t>
              </w:r>
            </w:ins>
            <w:ins w:id="363" w:author="Desislava Topuzakova" w:date="2021-01-21T23:34:00Z">
              <w:r>
                <w:rPr>
                  <w:rFonts w:ascii="Consolas" w:hAnsi="Consolas"/>
                  <w:noProof/>
                </w:rPr>
                <w:t>)</w:t>
              </w:r>
            </w:ins>
          </w:p>
        </w:tc>
        <w:tc>
          <w:tcPr>
            <w:tcW w:w="1273" w:type="dxa"/>
            <w:vAlign w:val="center"/>
            <w:tcPrChange w:id="364" w:author="Desislava Topuzakova" w:date="2021-01-21T23:35:00Z">
              <w:tcPr>
                <w:tcW w:w="982" w:type="dxa"/>
                <w:vAlign w:val="center"/>
              </w:tcPr>
            </w:tcPrChange>
          </w:tcPr>
          <w:p w14:paraId="12FF9D39" w14:textId="77777777" w:rsidR="003F1A6C" w:rsidRPr="003F1A6C" w:rsidRDefault="003F1A6C">
            <w:pPr>
              <w:spacing w:before="0" w:after="0"/>
              <w:jc w:val="center"/>
              <w:rPr>
                <w:rFonts w:ascii="Consolas" w:hAnsi="Consolas"/>
                <w:noProof/>
              </w:rPr>
              <w:pPrChange w:id="365" w:author="kiriloirilkirilov" w:date="2021-01-21T23:34:00Z">
                <w:pPr>
                  <w:spacing w:before="0" w:after="0"/>
                </w:pPr>
              </w:pPrChange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  <w:tcPrChange w:id="366" w:author="Desislava Topuzakova" w:date="2021-01-21T23:35:00Z">
              <w:tcPr>
                <w:tcW w:w="176" w:type="dxa"/>
                <w:vMerge/>
                <w:tcBorders>
                  <w:bottom w:val="nil"/>
                </w:tcBorders>
                <w:shd w:val="clear" w:color="auto" w:fill="auto"/>
              </w:tcPr>
            </w:tcPrChange>
          </w:tcPr>
          <w:p w14:paraId="733F4CCD" w14:textId="77777777" w:rsidR="003F1A6C" w:rsidRPr="003F1A6C" w:rsidRDefault="003F1A6C">
            <w:pPr>
              <w:spacing w:before="0" w:after="0"/>
              <w:jc w:val="center"/>
              <w:rPr>
                <w:rFonts w:ascii="Consolas" w:hAnsi="Consolas"/>
                <w:noProof/>
              </w:rPr>
              <w:pPrChange w:id="367" w:author="kiriloirilkirilov" w:date="2021-01-21T23:34:00Z">
                <w:pPr>
                  <w:spacing w:before="0" w:after="0"/>
                </w:pPr>
              </w:pPrChange>
            </w:pPr>
          </w:p>
        </w:tc>
        <w:tc>
          <w:tcPr>
            <w:tcW w:w="1415" w:type="dxa"/>
            <w:vAlign w:val="center"/>
            <w:tcPrChange w:id="368" w:author="Desislava Topuzakova" w:date="2021-01-21T23:35:00Z">
              <w:tcPr>
                <w:tcW w:w="1421" w:type="dxa"/>
                <w:vAlign w:val="center"/>
              </w:tcPr>
            </w:tcPrChange>
          </w:tcPr>
          <w:p w14:paraId="5E723E0C" w14:textId="2479E0D7" w:rsidR="003F1A6C" w:rsidRPr="00BE2081" w:rsidRDefault="00D9268C">
            <w:pPr>
              <w:spacing w:before="0" w:after="0" w:line="276" w:lineRule="auto"/>
              <w:jc w:val="center"/>
              <w:rPr>
                <w:rFonts w:ascii="Consolas" w:hAnsi="Consolas"/>
                <w:noProof/>
                <w:rPrChange w:id="369" w:author="Topuzakova, Desislava" w:date="2021-01-09T00:38:00Z">
                  <w:rPr>
                    <w:rFonts w:ascii="Consolas" w:hAnsi="Consolas"/>
                    <w:noProof/>
                    <w:lang w:val="bg-BG"/>
                  </w:rPr>
                </w:rPrChange>
              </w:rPr>
              <w:pPrChange w:id="370" w:author="kiriloirilkirilov" w:date="2021-01-21T23:34:00Z">
                <w:pPr>
                  <w:spacing w:before="0" w:after="0" w:line="276" w:lineRule="auto"/>
                </w:pPr>
              </w:pPrChange>
            </w:pPr>
            <w:ins w:id="371" w:author="Desislava Topuzakova" w:date="2021-01-21T23:34:00Z">
              <w:r>
                <w:rPr>
                  <w:rFonts w:ascii="Consolas" w:hAnsi="Consolas"/>
                  <w:noProof/>
                </w:rPr>
                <w:t>(</w:t>
              </w:r>
            </w:ins>
            <w:del w:id="372" w:author="Topuzakova, Desislava" w:date="2021-01-09T00:38:00Z">
              <w:r w:rsidR="000553D3" w:rsidDel="00BE2081">
                <w:rPr>
                  <w:rFonts w:ascii="Consolas" w:hAnsi="Consolas"/>
                  <w:noProof/>
                  <w:lang w:val="bg-BG"/>
                </w:rPr>
                <w:delText>(</w:delText>
              </w:r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</w:del>
            <w:ins w:id="373" w:author="Topuzakova, Desislava" w:date="2021-01-09T00:38:00Z">
              <w:r w:rsidR="00BE2081">
                <w:rPr>
                  <w:rFonts w:ascii="Consolas" w:hAnsi="Consolas"/>
                  <w:noProof/>
                </w:rPr>
                <w:t>["</w:t>
              </w:r>
            </w:ins>
            <w:r w:rsidR="003F1A6C" w:rsidRPr="003F1A6C">
              <w:rPr>
                <w:rFonts w:ascii="Consolas" w:hAnsi="Consolas"/>
                <w:noProof/>
              </w:rPr>
              <w:t>150</w:t>
            </w:r>
            <w:del w:id="374" w:author="Topuzakova, Desislava" w:date="2021-01-09T00:38:00Z"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  <w:r w:rsidR="000553D3" w:rsidDel="00BE2081">
                <w:rPr>
                  <w:rFonts w:ascii="Consolas" w:hAnsi="Consolas"/>
                  <w:noProof/>
                  <w:lang w:val="bg-BG"/>
                </w:rPr>
                <w:delText>)</w:delText>
              </w:r>
            </w:del>
            <w:ins w:id="375" w:author="Topuzakova, Desislava" w:date="2021-01-09T00:38:00Z">
              <w:r w:rsidR="00BE2081">
                <w:rPr>
                  <w:rFonts w:ascii="Consolas" w:hAnsi="Consolas"/>
                  <w:noProof/>
                </w:rPr>
                <w:t>"]</w:t>
              </w:r>
            </w:ins>
            <w:ins w:id="376" w:author="Desislava Topuzakova" w:date="2021-01-21T23:34:00Z">
              <w:r>
                <w:rPr>
                  <w:rFonts w:ascii="Consolas" w:hAnsi="Consolas"/>
                  <w:noProof/>
                </w:rPr>
                <w:t>)</w:t>
              </w:r>
            </w:ins>
          </w:p>
        </w:tc>
        <w:tc>
          <w:tcPr>
            <w:tcW w:w="1117" w:type="dxa"/>
            <w:vAlign w:val="center"/>
            <w:tcPrChange w:id="377" w:author="Desislava Topuzakova" w:date="2021-01-21T23:35:00Z">
              <w:tcPr>
                <w:tcW w:w="1122" w:type="dxa"/>
                <w:vAlign w:val="center"/>
              </w:tcPr>
            </w:tcPrChange>
          </w:tcPr>
          <w:p w14:paraId="5FC329A6" w14:textId="77777777" w:rsidR="003F1A6C" w:rsidRPr="003F1A6C" w:rsidRDefault="003F1A6C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  <w:pPrChange w:id="378" w:author="kiriloirilkirilov" w:date="2021-01-21T23:34:00Z">
                <w:pPr>
                  <w:spacing w:before="0" w:after="0"/>
                </w:pPr>
              </w:pPrChange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  <w:tcPrChange w:id="379" w:author="Desislava Topuzakova" w:date="2021-01-21T23:35:00Z">
              <w:tcPr>
                <w:tcW w:w="176" w:type="dxa"/>
                <w:vMerge/>
                <w:tcBorders>
                  <w:bottom w:val="nil"/>
                </w:tcBorders>
                <w:shd w:val="clear" w:color="auto" w:fill="auto"/>
              </w:tcPr>
            </w:tcPrChange>
          </w:tcPr>
          <w:p w14:paraId="5D21B698" w14:textId="77777777" w:rsidR="003F1A6C" w:rsidRPr="003F1A6C" w:rsidRDefault="003F1A6C">
            <w:pPr>
              <w:spacing w:before="0" w:after="0"/>
              <w:jc w:val="center"/>
              <w:rPr>
                <w:rFonts w:ascii="Consolas" w:hAnsi="Consolas"/>
                <w:noProof/>
              </w:rPr>
              <w:pPrChange w:id="380" w:author="kiriloirilkirilov" w:date="2021-01-21T23:34:00Z">
                <w:pPr>
                  <w:spacing w:before="0" w:after="0"/>
                </w:pPr>
              </w:pPrChange>
            </w:pPr>
          </w:p>
        </w:tc>
        <w:tc>
          <w:tcPr>
            <w:tcW w:w="1485" w:type="dxa"/>
            <w:vAlign w:val="center"/>
            <w:tcPrChange w:id="381" w:author="Desislava Topuzakova" w:date="2021-01-21T23:35:00Z">
              <w:tcPr>
                <w:tcW w:w="1677" w:type="dxa"/>
                <w:vAlign w:val="center"/>
              </w:tcPr>
            </w:tcPrChange>
          </w:tcPr>
          <w:p w14:paraId="7166D7A2" w14:textId="2DD34946" w:rsidR="003F1A6C" w:rsidRPr="00BE2081" w:rsidRDefault="00D9268C">
            <w:pPr>
              <w:spacing w:before="0" w:after="0" w:line="276" w:lineRule="auto"/>
              <w:jc w:val="center"/>
              <w:rPr>
                <w:rFonts w:ascii="Consolas" w:hAnsi="Consolas"/>
                <w:noProof/>
                <w:rPrChange w:id="382" w:author="Topuzakova, Desislava" w:date="2021-01-09T00:38:00Z">
                  <w:rPr>
                    <w:rFonts w:ascii="Consolas" w:hAnsi="Consolas"/>
                    <w:noProof/>
                    <w:lang w:val="bg-BG"/>
                  </w:rPr>
                </w:rPrChange>
              </w:rPr>
              <w:pPrChange w:id="383" w:author="kiriloirilkirilov" w:date="2021-01-21T23:34:00Z">
                <w:pPr>
                  <w:spacing w:before="0" w:after="0" w:line="276" w:lineRule="auto"/>
                </w:pPr>
              </w:pPrChange>
            </w:pPr>
            <w:ins w:id="384" w:author="Desislava Topuzakova" w:date="2021-01-21T23:34:00Z">
              <w:r>
                <w:rPr>
                  <w:rFonts w:ascii="Consolas" w:hAnsi="Consolas"/>
                  <w:noProof/>
                </w:rPr>
                <w:t>(</w:t>
              </w:r>
            </w:ins>
            <w:del w:id="385" w:author="Topuzakova, Desislava" w:date="2021-01-09T00:38:00Z">
              <w:r w:rsidR="000553D3" w:rsidDel="00BE2081">
                <w:rPr>
                  <w:rFonts w:ascii="Consolas" w:hAnsi="Consolas"/>
                  <w:noProof/>
                  <w:lang w:val="bg-BG"/>
                </w:rPr>
                <w:delText>(</w:delText>
              </w:r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</w:del>
            <w:ins w:id="386" w:author="Topuzakova, Desislava" w:date="2021-01-09T00:38:00Z">
              <w:r w:rsidR="00BE2081">
                <w:rPr>
                  <w:rFonts w:ascii="Consolas" w:hAnsi="Consolas"/>
                  <w:noProof/>
                </w:rPr>
                <w:t>["</w:t>
              </w:r>
            </w:ins>
            <w:r w:rsidR="003F1A6C" w:rsidRPr="003F1A6C">
              <w:rPr>
                <w:rFonts w:ascii="Consolas" w:hAnsi="Consolas"/>
                <w:noProof/>
              </w:rPr>
              <w:t>220</w:t>
            </w:r>
            <w:del w:id="387" w:author="Topuzakova, Desislava" w:date="2021-01-09T00:38:00Z"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  <w:r w:rsidR="000553D3" w:rsidDel="00BE2081">
                <w:rPr>
                  <w:rFonts w:ascii="Consolas" w:hAnsi="Consolas"/>
                  <w:noProof/>
                  <w:lang w:val="bg-BG"/>
                </w:rPr>
                <w:delText>)</w:delText>
              </w:r>
            </w:del>
            <w:ins w:id="388" w:author="Topuzakova, Desislava" w:date="2021-01-09T00:38:00Z">
              <w:r w:rsidR="00BE2081">
                <w:rPr>
                  <w:rFonts w:ascii="Consolas" w:hAnsi="Consolas"/>
                  <w:noProof/>
                </w:rPr>
                <w:t>"]</w:t>
              </w:r>
            </w:ins>
            <w:ins w:id="389" w:author="Desislava Topuzakova" w:date="2021-01-21T23:34:00Z">
              <w:r>
                <w:rPr>
                  <w:rFonts w:ascii="Consolas" w:hAnsi="Consolas"/>
                  <w:noProof/>
                </w:rPr>
                <w:t>)</w:t>
              </w:r>
            </w:ins>
          </w:p>
        </w:tc>
        <w:tc>
          <w:tcPr>
            <w:tcW w:w="1163" w:type="dxa"/>
            <w:vAlign w:val="center"/>
            <w:tcPrChange w:id="390" w:author="Desislava Topuzakova" w:date="2021-01-21T23:35:00Z">
              <w:tcPr>
                <w:tcW w:w="982" w:type="dxa"/>
                <w:vAlign w:val="center"/>
              </w:tcPr>
            </w:tcPrChange>
          </w:tcPr>
          <w:p w14:paraId="116B49B5" w14:textId="77777777" w:rsidR="003F1A6C" w:rsidRPr="003F1A6C" w:rsidRDefault="003F1A6C">
            <w:pPr>
              <w:spacing w:before="0" w:after="0"/>
              <w:jc w:val="center"/>
              <w:rPr>
                <w:rFonts w:ascii="Consolas" w:hAnsi="Consolas"/>
                <w:noProof/>
              </w:rPr>
              <w:pPrChange w:id="391" w:author="kiriloirilkirilov" w:date="2021-01-21T23:34:00Z">
                <w:pPr>
                  <w:spacing w:before="0" w:after="0"/>
                </w:pPr>
              </w:pPrChange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  <w:tcPrChange w:id="392" w:author="Desislava Topuzakova" w:date="2021-01-21T23:35:00Z">
              <w:tcPr>
                <w:tcW w:w="176" w:type="dxa"/>
                <w:vMerge/>
                <w:tcBorders>
                  <w:bottom w:val="nil"/>
                </w:tcBorders>
                <w:shd w:val="clear" w:color="auto" w:fill="auto"/>
              </w:tcPr>
            </w:tcPrChange>
          </w:tcPr>
          <w:p w14:paraId="5BF74EF0" w14:textId="77777777" w:rsidR="003F1A6C" w:rsidRPr="003F1A6C" w:rsidRDefault="003F1A6C">
            <w:pPr>
              <w:spacing w:before="0" w:after="0"/>
              <w:jc w:val="center"/>
              <w:rPr>
                <w:rFonts w:ascii="Consolas" w:hAnsi="Consolas"/>
                <w:noProof/>
              </w:rPr>
              <w:pPrChange w:id="393" w:author="kiriloirilkirilov" w:date="2021-01-21T23:34:00Z">
                <w:pPr>
                  <w:spacing w:before="0" w:after="0"/>
                </w:pPr>
              </w:pPrChange>
            </w:pPr>
          </w:p>
        </w:tc>
        <w:tc>
          <w:tcPr>
            <w:tcW w:w="1347" w:type="dxa"/>
            <w:vAlign w:val="center"/>
            <w:tcPrChange w:id="394" w:author="Desislava Topuzakova" w:date="2021-01-21T23:35:00Z">
              <w:tcPr>
                <w:tcW w:w="1561" w:type="dxa"/>
                <w:vAlign w:val="center"/>
              </w:tcPr>
            </w:tcPrChange>
          </w:tcPr>
          <w:p w14:paraId="399C3124" w14:textId="4005892B" w:rsidR="003F1A6C" w:rsidRPr="00BE2081" w:rsidRDefault="00D9268C">
            <w:pPr>
              <w:spacing w:before="0" w:after="0" w:line="276" w:lineRule="auto"/>
              <w:jc w:val="center"/>
              <w:rPr>
                <w:rFonts w:ascii="Consolas" w:hAnsi="Consolas"/>
                <w:noProof/>
                <w:rPrChange w:id="395" w:author="Topuzakova, Desislava" w:date="2021-01-09T00:38:00Z">
                  <w:rPr>
                    <w:rFonts w:ascii="Consolas" w:hAnsi="Consolas"/>
                    <w:noProof/>
                    <w:lang w:val="bg-BG"/>
                  </w:rPr>
                </w:rPrChange>
              </w:rPr>
              <w:pPrChange w:id="396" w:author="kiriloirilkirilov" w:date="2021-01-21T23:34:00Z">
                <w:pPr>
                  <w:spacing w:before="0" w:after="0" w:line="276" w:lineRule="auto"/>
                </w:pPr>
              </w:pPrChange>
            </w:pPr>
            <w:ins w:id="397" w:author="Desislava Topuzakova" w:date="2021-01-21T23:34:00Z">
              <w:r>
                <w:rPr>
                  <w:rFonts w:ascii="Consolas" w:hAnsi="Consolas"/>
                  <w:noProof/>
                </w:rPr>
                <w:t>(</w:t>
              </w:r>
            </w:ins>
            <w:del w:id="398" w:author="Topuzakova, Desislava" w:date="2021-01-09T00:38:00Z">
              <w:r w:rsidR="000553D3" w:rsidDel="00BE2081">
                <w:rPr>
                  <w:rFonts w:ascii="Consolas" w:hAnsi="Consolas"/>
                  <w:noProof/>
                  <w:lang w:val="bg-BG"/>
                </w:rPr>
                <w:delText>(</w:delText>
              </w:r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</w:del>
            <w:ins w:id="399" w:author="Topuzakova, Desislava" w:date="2021-01-09T00:38:00Z">
              <w:r w:rsidR="00BE2081">
                <w:rPr>
                  <w:rFonts w:ascii="Consolas" w:hAnsi="Consolas"/>
                  <w:noProof/>
                </w:rPr>
                <w:t>["</w:t>
              </w:r>
            </w:ins>
            <w:r w:rsidR="003F1A6C" w:rsidRPr="003F1A6C">
              <w:rPr>
                <w:rFonts w:ascii="Consolas" w:hAnsi="Consolas"/>
                <w:noProof/>
              </w:rPr>
              <w:t>199</w:t>
            </w:r>
            <w:r w:rsidR="00487BBF">
              <w:rPr>
                <w:rFonts w:ascii="Consolas" w:hAnsi="Consolas"/>
                <w:noProof/>
              </w:rPr>
              <w:t>"</w:t>
            </w:r>
            <w:ins w:id="400" w:author="Topuzakova, Desislava" w:date="2021-01-09T00:38:00Z">
              <w:r w:rsidR="00BE2081">
                <w:rPr>
                  <w:rFonts w:ascii="Consolas" w:hAnsi="Consolas"/>
                  <w:noProof/>
                </w:rPr>
                <w:t>]</w:t>
              </w:r>
            </w:ins>
            <w:ins w:id="401" w:author="Desislava Topuzakova" w:date="2021-01-21T23:34:00Z">
              <w:r>
                <w:rPr>
                  <w:rFonts w:ascii="Consolas" w:hAnsi="Consolas"/>
                  <w:noProof/>
                </w:rPr>
                <w:t>)</w:t>
              </w:r>
            </w:ins>
            <w:del w:id="402" w:author="Topuzakova, Desislava" w:date="2021-01-09T00:38:00Z">
              <w:r w:rsidR="000553D3" w:rsidDel="00BE2081">
                <w:rPr>
                  <w:rFonts w:ascii="Consolas" w:hAnsi="Consolas"/>
                  <w:noProof/>
                  <w:lang w:val="bg-BG"/>
                </w:rPr>
                <w:delText>)</w:delText>
              </w:r>
            </w:del>
          </w:p>
        </w:tc>
        <w:tc>
          <w:tcPr>
            <w:tcW w:w="1070" w:type="dxa"/>
            <w:vAlign w:val="center"/>
            <w:tcPrChange w:id="403" w:author="Desislava Topuzakova" w:date="2021-01-21T23:35:00Z">
              <w:tcPr>
                <w:tcW w:w="866" w:type="dxa"/>
                <w:vAlign w:val="center"/>
              </w:tcPr>
            </w:tcPrChange>
          </w:tcPr>
          <w:p w14:paraId="381617C2" w14:textId="77777777" w:rsidR="003F1A6C" w:rsidRPr="003F1A6C" w:rsidRDefault="003F1A6C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  <w:pPrChange w:id="404" w:author="kiriloirilkirilov" w:date="2021-01-21T23:34:00Z">
                <w:pPr>
                  <w:spacing w:before="0" w:after="0"/>
                </w:pPr>
              </w:pPrChange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30BAC21D" w14:textId="77777777" w:rsidR="003F1A6C" w:rsidRPr="003F1A6C" w:rsidRDefault="003F1A6C">
      <w:pPr>
        <w:spacing w:before="0" w:after="0" w:line="240" w:lineRule="auto"/>
        <w:jc w:val="center"/>
        <w:rPr>
          <w:lang w:val="bg-BG"/>
        </w:rPr>
        <w:pPrChange w:id="405" w:author="Desislava Topuzakova" w:date="2021-01-21T23:34:00Z">
          <w:pPr>
            <w:spacing w:before="0" w:after="0" w:line="240" w:lineRule="auto"/>
          </w:pPr>
        </w:pPrChange>
      </w:pPr>
    </w:p>
    <w:tbl>
      <w:tblPr>
        <w:tblStyle w:val="TableGrid"/>
        <w:tblW w:w="10713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055"/>
        <w:gridCol w:w="196"/>
        <w:gridCol w:w="1269"/>
        <w:gridCol w:w="1266"/>
        <w:gridCol w:w="320"/>
        <w:gridCol w:w="1294"/>
        <w:gridCol w:w="1253"/>
        <w:gridCol w:w="372"/>
        <w:gridCol w:w="1075"/>
        <w:gridCol w:w="1443"/>
        <w:tblGridChange w:id="406">
          <w:tblGrid>
            <w:gridCol w:w="95"/>
            <w:gridCol w:w="900"/>
            <w:gridCol w:w="175"/>
            <w:gridCol w:w="995"/>
            <w:gridCol w:w="60"/>
            <w:gridCol w:w="196"/>
            <w:gridCol w:w="14"/>
            <w:gridCol w:w="1080"/>
            <w:gridCol w:w="175"/>
            <w:gridCol w:w="1194"/>
            <w:gridCol w:w="72"/>
            <w:gridCol w:w="238"/>
            <w:gridCol w:w="82"/>
            <w:gridCol w:w="935"/>
            <w:gridCol w:w="359"/>
            <w:gridCol w:w="1085"/>
            <w:gridCol w:w="168"/>
            <w:gridCol w:w="192"/>
            <w:gridCol w:w="180"/>
            <w:gridCol w:w="677"/>
            <w:gridCol w:w="398"/>
            <w:gridCol w:w="1178"/>
            <w:gridCol w:w="265"/>
          </w:tblGrid>
        </w:tblGridChange>
      </w:tblGrid>
      <w:tr w:rsidR="00D9268C" w:rsidRPr="003F1A6C" w14:paraId="00CCE2B9" w14:textId="77777777" w:rsidTr="00D9268C">
        <w:trPr>
          <w:trHeight w:val="267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7B58F3B" w14:textId="77777777" w:rsidR="003F1A6C" w:rsidRPr="003F1A6C" w:rsidRDefault="003F1A6C" w:rsidP="006F1C1F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55" w:type="dxa"/>
            <w:shd w:val="clear" w:color="auto" w:fill="D9D9D9" w:themeFill="background1" w:themeFillShade="D9"/>
            <w:vAlign w:val="center"/>
          </w:tcPr>
          <w:p w14:paraId="5B4482DA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5CDCC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14:paraId="7B8EBA9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2D99669C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023F3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94" w:type="dxa"/>
            <w:shd w:val="clear" w:color="auto" w:fill="D9D9D9" w:themeFill="background1" w:themeFillShade="D9"/>
            <w:vAlign w:val="center"/>
          </w:tcPr>
          <w:p w14:paraId="7E402B4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7EC9E86F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7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E6E4D6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0EE5989F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191CCC0E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487BBF" w:rsidRPr="003F1A6C" w14:paraId="5D3B9518" w14:textId="77777777" w:rsidTr="00D9268C">
        <w:tblPrEx>
          <w:tblW w:w="10713" w:type="dxa"/>
          <w:tblInd w:w="-95" w:type="dxa"/>
          <w:tblLayout w:type="fixed"/>
          <w:tblCellMar>
            <w:top w:w="57" w:type="dxa"/>
            <w:left w:w="85" w:type="dxa"/>
            <w:bottom w:w="57" w:type="dxa"/>
            <w:right w:w="85" w:type="dxa"/>
          </w:tblCellMar>
          <w:tblPrExChange w:id="407" w:author="Desislava Topuzakova" w:date="2021-01-21T23:35:00Z">
            <w:tblPrEx>
              <w:tblW w:w="10353" w:type="dxa"/>
              <w:tblInd w:w="-95" w:type="dxa"/>
              <w:tblLayout w:type="fixed"/>
              <w:tblCellMar>
                <w:top w:w="57" w:type="dxa"/>
                <w:left w:w="85" w:type="dxa"/>
                <w:bottom w:w="57" w:type="dxa"/>
                <w:right w:w="85" w:type="dxa"/>
              </w:tblCellMar>
            </w:tblPrEx>
          </w:tblPrExChange>
        </w:tblPrEx>
        <w:trPr>
          <w:trHeight w:val="595"/>
          <w:trPrChange w:id="408" w:author="Desislava Topuzakova" w:date="2021-01-21T23:35:00Z">
            <w:trPr>
              <w:gridBefore w:val="1"/>
              <w:gridAfter w:val="0"/>
            </w:trPr>
          </w:trPrChange>
        </w:trPr>
        <w:tc>
          <w:tcPr>
            <w:tcW w:w="1170" w:type="dxa"/>
            <w:vAlign w:val="center"/>
            <w:tcPrChange w:id="409" w:author="Desislava Topuzakova" w:date="2021-01-21T23:35:00Z">
              <w:tcPr>
                <w:tcW w:w="900" w:type="dxa"/>
                <w:vAlign w:val="center"/>
              </w:tcPr>
            </w:tcPrChange>
          </w:tcPr>
          <w:p w14:paraId="4F227812" w14:textId="68F1DA9A" w:rsidR="003F1A6C" w:rsidRPr="00BE2081" w:rsidRDefault="00D9268C">
            <w:pPr>
              <w:spacing w:before="0" w:after="0" w:line="276" w:lineRule="auto"/>
              <w:jc w:val="center"/>
              <w:rPr>
                <w:rFonts w:ascii="Consolas" w:hAnsi="Consolas"/>
                <w:noProof/>
                <w:rPrChange w:id="410" w:author="Topuzakova, Desislava" w:date="2021-01-09T00:38:00Z">
                  <w:rPr>
                    <w:rFonts w:ascii="Consolas" w:hAnsi="Consolas"/>
                    <w:noProof/>
                    <w:lang w:val="bg-BG"/>
                  </w:rPr>
                </w:rPrChange>
              </w:rPr>
              <w:pPrChange w:id="411" w:author="kiriloirilkirilov" w:date="2021-01-21T23:34:00Z">
                <w:pPr>
                  <w:spacing w:before="0" w:after="0" w:line="276" w:lineRule="auto"/>
                </w:pPr>
              </w:pPrChange>
            </w:pPr>
            <w:ins w:id="412" w:author="Desislava Topuzakova" w:date="2021-01-21T23:34:00Z">
              <w:r>
                <w:rPr>
                  <w:rFonts w:ascii="Consolas" w:hAnsi="Consolas"/>
                  <w:noProof/>
                </w:rPr>
                <w:t>(</w:t>
              </w:r>
            </w:ins>
            <w:del w:id="413" w:author="Topuzakova, Desislava" w:date="2021-01-09T00:38:00Z">
              <w:r w:rsidR="000553D3" w:rsidDel="00BE2081">
                <w:rPr>
                  <w:rFonts w:ascii="Consolas" w:hAnsi="Consolas"/>
                  <w:noProof/>
                  <w:lang w:val="bg-BG"/>
                </w:rPr>
                <w:delText>(</w:delText>
              </w:r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  <w:r w:rsidR="003F1A6C" w:rsidRPr="003F1A6C" w:rsidDel="00BE2081">
                <w:rPr>
                  <w:rFonts w:ascii="Consolas" w:hAnsi="Consolas"/>
                  <w:noProof/>
                </w:rPr>
                <w:delText>-</w:delText>
              </w:r>
            </w:del>
            <w:ins w:id="414" w:author="Topuzakova, Desislava" w:date="2021-01-09T00:38:00Z">
              <w:r w:rsidR="00BE2081">
                <w:rPr>
                  <w:rFonts w:ascii="Consolas" w:hAnsi="Consolas"/>
                  <w:noProof/>
                </w:rPr>
                <w:t>["</w:t>
              </w:r>
              <w:r w:rsidR="00BE2081" w:rsidRPr="003F1A6C">
                <w:rPr>
                  <w:rFonts w:ascii="Consolas" w:hAnsi="Consolas"/>
                  <w:noProof/>
                </w:rPr>
                <w:t>-</w:t>
              </w:r>
            </w:ins>
            <w:r w:rsidR="003F1A6C" w:rsidRPr="003F1A6C">
              <w:rPr>
                <w:rFonts w:ascii="Consolas" w:hAnsi="Consolas"/>
                <w:noProof/>
              </w:rPr>
              <w:t>1</w:t>
            </w:r>
            <w:del w:id="415" w:author="Topuzakova, Desislava" w:date="2021-01-09T00:38:00Z"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  <w:r w:rsidR="000553D3" w:rsidDel="00BE2081">
                <w:rPr>
                  <w:rFonts w:ascii="Consolas" w:hAnsi="Consolas"/>
                  <w:noProof/>
                  <w:lang w:val="bg-BG"/>
                </w:rPr>
                <w:delText>)</w:delText>
              </w:r>
            </w:del>
            <w:ins w:id="416" w:author="Topuzakova, Desislava" w:date="2021-01-09T00:38:00Z">
              <w:r w:rsidR="00BE2081">
                <w:rPr>
                  <w:rFonts w:ascii="Consolas" w:hAnsi="Consolas"/>
                  <w:noProof/>
                </w:rPr>
                <w:t>"]</w:t>
              </w:r>
            </w:ins>
            <w:ins w:id="417" w:author="Desislava Topuzakova" w:date="2021-01-21T23:34:00Z">
              <w:r>
                <w:rPr>
                  <w:rFonts w:ascii="Consolas" w:hAnsi="Consolas"/>
                  <w:noProof/>
                </w:rPr>
                <w:t>)</w:t>
              </w:r>
            </w:ins>
          </w:p>
        </w:tc>
        <w:tc>
          <w:tcPr>
            <w:tcW w:w="1055" w:type="dxa"/>
            <w:vAlign w:val="center"/>
            <w:tcPrChange w:id="418" w:author="Desislava Topuzakova" w:date="2021-01-21T23:35:00Z">
              <w:tcPr>
                <w:tcW w:w="1170" w:type="dxa"/>
                <w:gridSpan w:val="2"/>
                <w:vAlign w:val="center"/>
              </w:tcPr>
            </w:tcPrChange>
          </w:tcPr>
          <w:p w14:paraId="78653276" w14:textId="77777777" w:rsidR="003F1A6C" w:rsidRPr="003F1A6C" w:rsidRDefault="003F1A6C">
            <w:pPr>
              <w:spacing w:before="0" w:after="0"/>
              <w:jc w:val="center"/>
              <w:rPr>
                <w:rFonts w:ascii="Consolas" w:hAnsi="Consolas"/>
                <w:noProof/>
              </w:rPr>
              <w:pPrChange w:id="419" w:author="kiriloirilkirilov" w:date="2021-01-21T23:34:00Z">
                <w:pPr>
                  <w:spacing w:before="0" w:after="0"/>
                </w:pPr>
              </w:pPrChange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  <w:tcPrChange w:id="420" w:author="Desislava Topuzakova" w:date="2021-01-21T23:35:00Z">
              <w:tcPr>
                <w:tcW w:w="270" w:type="dxa"/>
                <w:gridSpan w:val="3"/>
                <w:vMerge/>
                <w:tcBorders>
                  <w:bottom w:val="nil"/>
                </w:tcBorders>
                <w:shd w:val="clear" w:color="auto" w:fill="auto"/>
              </w:tcPr>
            </w:tcPrChange>
          </w:tcPr>
          <w:p w14:paraId="5D4DE20F" w14:textId="77777777" w:rsidR="003F1A6C" w:rsidRPr="003F1A6C" w:rsidRDefault="003F1A6C">
            <w:pPr>
              <w:spacing w:before="0" w:after="0"/>
              <w:jc w:val="center"/>
              <w:rPr>
                <w:rFonts w:ascii="Consolas" w:hAnsi="Consolas"/>
                <w:noProof/>
              </w:rPr>
              <w:pPrChange w:id="421" w:author="kiriloirilkirilov" w:date="2021-01-21T23:34:00Z">
                <w:pPr>
                  <w:spacing w:before="0" w:after="0"/>
                </w:pPr>
              </w:pPrChange>
            </w:pPr>
          </w:p>
        </w:tc>
        <w:tc>
          <w:tcPr>
            <w:tcW w:w="1269" w:type="dxa"/>
            <w:vAlign w:val="center"/>
            <w:tcPrChange w:id="422" w:author="Desislava Topuzakova" w:date="2021-01-21T23:35:00Z">
              <w:tcPr>
                <w:tcW w:w="1080" w:type="dxa"/>
                <w:vAlign w:val="center"/>
              </w:tcPr>
            </w:tcPrChange>
          </w:tcPr>
          <w:p w14:paraId="0FE649C5" w14:textId="640E1D4C" w:rsidR="003F1A6C" w:rsidRPr="00BE2081" w:rsidRDefault="00D9268C">
            <w:pPr>
              <w:spacing w:before="0" w:after="0" w:line="276" w:lineRule="auto"/>
              <w:jc w:val="center"/>
              <w:rPr>
                <w:rFonts w:ascii="Consolas" w:hAnsi="Consolas"/>
                <w:noProof/>
                <w:rPrChange w:id="423" w:author="Topuzakova, Desislava" w:date="2021-01-09T00:38:00Z">
                  <w:rPr>
                    <w:rFonts w:ascii="Consolas" w:hAnsi="Consolas"/>
                    <w:noProof/>
                    <w:lang w:val="bg-BG"/>
                  </w:rPr>
                </w:rPrChange>
              </w:rPr>
              <w:pPrChange w:id="424" w:author="kiriloirilkirilov" w:date="2021-01-21T23:34:00Z">
                <w:pPr>
                  <w:spacing w:before="0" w:after="0" w:line="276" w:lineRule="auto"/>
                </w:pPr>
              </w:pPrChange>
            </w:pPr>
            <w:ins w:id="425" w:author="Desislava Topuzakova" w:date="2021-01-21T23:34:00Z">
              <w:r>
                <w:rPr>
                  <w:rFonts w:ascii="Consolas" w:hAnsi="Consolas"/>
                  <w:noProof/>
                </w:rPr>
                <w:t>(</w:t>
              </w:r>
            </w:ins>
            <w:del w:id="426" w:author="Topuzakova, Desislava" w:date="2021-01-09T00:38:00Z">
              <w:r w:rsidR="000553D3" w:rsidDel="00BE2081">
                <w:rPr>
                  <w:rFonts w:ascii="Consolas" w:hAnsi="Consolas"/>
                  <w:noProof/>
                  <w:lang w:val="bg-BG"/>
                </w:rPr>
                <w:delText>(</w:delText>
              </w:r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</w:del>
            <w:ins w:id="427" w:author="Topuzakova, Desislava" w:date="2021-01-09T00:38:00Z">
              <w:r w:rsidR="00BE2081">
                <w:rPr>
                  <w:rFonts w:ascii="Consolas" w:hAnsi="Consolas"/>
                  <w:noProof/>
                </w:rPr>
                <w:t>["</w:t>
              </w:r>
            </w:ins>
            <w:r w:rsidR="003F1A6C" w:rsidRPr="003F1A6C">
              <w:rPr>
                <w:rFonts w:ascii="Consolas" w:hAnsi="Consolas"/>
                <w:noProof/>
              </w:rPr>
              <w:t>100</w:t>
            </w:r>
            <w:del w:id="428" w:author="Topuzakova, Desislava" w:date="2021-01-09T00:38:00Z"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  <w:r w:rsidR="000553D3" w:rsidDel="00BE2081">
                <w:rPr>
                  <w:rFonts w:ascii="Consolas" w:hAnsi="Consolas"/>
                  <w:noProof/>
                  <w:lang w:val="bg-BG"/>
                </w:rPr>
                <w:delText>)</w:delText>
              </w:r>
            </w:del>
            <w:ins w:id="429" w:author="Topuzakova, Desislava" w:date="2021-01-09T00:38:00Z">
              <w:r w:rsidR="00BE2081">
                <w:rPr>
                  <w:rFonts w:ascii="Consolas" w:hAnsi="Consolas"/>
                  <w:noProof/>
                </w:rPr>
                <w:t>"]</w:t>
              </w:r>
            </w:ins>
            <w:ins w:id="430" w:author="Desislava Topuzakova" w:date="2021-01-21T23:34:00Z">
              <w:r>
                <w:rPr>
                  <w:rFonts w:ascii="Consolas" w:hAnsi="Consolas"/>
                  <w:noProof/>
                </w:rPr>
                <w:t>)</w:t>
              </w:r>
            </w:ins>
          </w:p>
        </w:tc>
        <w:tc>
          <w:tcPr>
            <w:tcW w:w="1266" w:type="dxa"/>
            <w:vAlign w:val="center"/>
            <w:tcPrChange w:id="431" w:author="Desislava Topuzakova" w:date="2021-01-21T23:35:00Z">
              <w:tcPr>
                <w:tcW w:w="1369" w:type="dxa"/>
                <w:gridSpan w:val="2"/>
                <w:vAlign w:val="center"/>
              </w:tcPr>
            </w:tcPrChange>
          </w:tcPr>
          <w:p w14:paraId="10A8C8C3" w14:textId="77777777" w:rsidR="003F1A6C" w:rsidRPr="003F1A6C" w:rsidRDefault="003F1A6C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  <w:pPrChange w:id="432" w:author="kiriloirilkirilov" w:date="2021-01-21T23:34:00Z">
                <w:pPr>
                  <w:spacing w:before="0" w:after="0"/>
                </w:pPr>
              </w:pPrChange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  <w:tcPrChange w:id="433" w:author="Desislava Topuzakova" w:date="2021-01-21T23:35:00Z">
              <w:tcPr>
                <w:tcW w:w="310" w:type="dxa"/>
                <w:gridSpan w:val="2"/>
                <w:vMerge/>
                <w:tcBorders>
                  <w:bottom w:val="nil"/>
                </w:tcBorders>
                <w:shd w:val="clear" w:color="auto" w:fill="auto"/>
              </w:tcPr>
            </w:tcPrChange>
          </w:tcPr>
          <w:p w14:paraId="362A8B2D" w14:textId="77777777" w:rsidR="003F1A6C" w:rsidRPr="003F1A6C" w:rsidRDefault="003F1A6C">
            <w:pPr>
              <w:spacing w:before="0" w:after="0"/>
              <w:jc w:val="center"/>
              <w:rPr>
                <w:rFonts w:ascii="Consolas" w:hAnsi="Consolas"/>
                <w:noProof/>
              </w:rPr>
              <w:pPrChange w:id="434" w:author="kiriloirilkirilov" w:date="2021-01-21T23:34:00Z">
                <w:pPr>
                  <w:spacing w:before="0" w:after="0"/>
                </w:pPr>
              </w:pPrChange>
            </w:pPr>
          </w:p>
        </w:tc>
        <w:tc>
          <w:tcPr>
            <w:tcW w:w="1294" w:type="dxa"/>
            <w:vAlign w:val="center"/>
            <w:tcPrChange w:id="435" w:author="Desislava Topuzakova" w:date="2021-01-21T23:35:00Z">
              <w:tcPr>
                <w:tcW w:w="1017" w:type="dxa"/>
                <w:gridSpan w:val="2"/>
                <w:vAlign w:val="center"/>
              </w:tcPr>
            </w:tcPrChange>
          </w:tcPr>
          <w:p w14:paraId="192A08E1" w14:textId="544B8285" w:rsidR="003F1A6C" w:rsidRPr="00BE2081" w:rsidRDefault="00D9268C">
            <w:pPr>
              <w:spacing w:before="0" w:after="0" w:line="276" w:lineRule="auto"/>
              <w:jc w:val="center"/>
              <w:rPr>
                <w:rFonts w:ascii="Consolas" w:hAnsi="Consolas"/>
                <w:noProof/>
                <w:rPrChange w:id="436" w:author="Topuzakova, Desislava" w:date="2021-01-09T00:38:00Z">
                  <w:rPr>
                    <w:rFonts w:ascii="Consolas" w:hAnsi="Consolas"/>
                    <w:noProof/>
                    <w:lang w:val="bg-BG"/>
                  </w:rPr>
                </w:rPrChange>
              </w:rPr>
              <w:pPrChange w:id="437" w:author="kiriloirilkirilov" w:date="2021-01-21T23:34:00Z">
                <w:pPr>
                  <w:spacing w:before="0" w:after="0" w:line="276" w:lineRule="auto"/>
                </w:pPr>
              </w:pPrChange>
            </w:pPr>
            <w:ins w:id="438" w:author="Desislava Topuzakova" w:date="2021-01-21T23:34:00Z">
              <w:r>
                <w:rPr>
                  <w:rFonts w:ascii="Consolas" w:hAnsi="Consolas"/>
                  <w:noProof/>
                </w:rPr>
                <w:t>(</w:t>
              </w:r>
            </w:ins>
            <w:del w:id="439" w:author="Topuzakova, Desislava" w:date="2021-01-09T00:38:00Z">
              <w:r w:rsidR="000553D3" w:rsidDel="00BE2081">
                <w:rPr>
                  <w:rFonts w:ascii="Consolas" w:hAnsi="Consolas"/>
                  <w:noProof/>
                  <w:lang w:val="bg-BG"/>
                </w:rPr>
                <w:delText>(</w:delText>
              </w:r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</w:del>
            <w:ins w:id="440" w:author="Topuzakova, Desislava" w:date="2021-01-09T00:38:00Z">
              <w:r w:rsidR="00BE2081">
                <w:rPr>
                  <w:rFonts w:ascii="Consolas" w:hAnsi="Consolas"/>
                  <w:noProof/>
                </w:rPr>
                <w:t>["</w:t>
              </w:r>
            </w:ins>
            <w:r w:rsidR="003F1A6C" w:rsidRPr="003F1A6C">
              <w:rPr>
                <w:rFonts w:ascii="Consolas" w:hAnsi="Consolas"/>
                <w:noProof/>
              </w:rPr>
              <w:t>200</w:t>
            </w:r>
            <w:del w:id="441" w:author="Topuzakova, Desislava" w:date="2021-01-09T00:38:00Z"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  <w:r w:rsidR="000553D3" w:rsidDel="00BE2081">
                <w:rPr>
                  <w:rFonts w:ascii="Consolas" w:hAnsi="Consolas"/>
                  <w:noProof/>
                  <w:lang w:val="bg-BG"/>
                </w:rPr>
                <w:delText>)</w:delText>
              </w:r>
            </w:del>
            <w:ins w:id="442" w:author="Topuzakova, Desislava" w:date="2021-01-09T00:38:00Z">
              <w:r w:rsidR="00BE2081">
                <w:rPr>
                  <w:rFonts w:ascii="Consolas" w:hAnsi="Consolas"/>
                  <w:noProof/>
                </w:rPr>
                <w:t>"]</w:t>
              </w:r>
            </w:ins>
            <w:ins w:id="443" w:author="Desislava Topuzakova" w:date="2021-01-21T23:34:00Z">
              <w:r>
                <w:rPr>
                  <w:rFonts w:ascii="Consolas" w:hAnsi="Consolas"/>
                  <w:noProof/>
                </w:rPr>
                <w:t>)</w:t>
              </w:r>
            </w:ins>
          </w:p>
        </w:tc>
        <w:tc>
          <w:tcPr>
            <w:tcW w:w="1253" w:type="dxa"/>
            <w:vAlign w:val="center"/>
            <w:tcPrChange w:id="444" w:author="Desislava Topuzakova" w:date="2021-01-21T23:35:00Z">
              <w:tcPr>
                <w:tcW w:w="1444" w:type="dxa"/>
                <w:gridSpan w:val="2"/>
                <w:vAlign w:val="center"/>
              </w:tcPr>
            </w:tcPrChange>
          </w:tcPr>
          <w:p w14:paraId="7CA356CF" w14:textId="77777777" w:rsidR="003F1A6C" w:rsidRPr="003F1A6C" w:rsidRDefault="003F1A6C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  <w:pPrChange w:id="445" w:author="kiriloirilkirilov" w:date="2021-01-21T23:34:00Z">
                <w:pPr>
                  <w:spacing w:before="0" w:after="0"/>
                </w:pPr>
              </w:pPrChange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72" w:type="dxa"/>
            <w:vMerge/>
            <w:tcBorders>
              <w:bottom w:val="nil"/>
            </w:tcBorders>
            <w:shd w:val="clear" w:color="auto" w:fill="auto"/>
            <w:tcPrChange w:id="446" w:author="Desislava Topuzakova" w:date="2021-01-21T23:35:00Z">
              <w:tcPr>
                <w:tcW w:w="360" w:type="dxa"/>
                <w:gridSpan w:val="2"/>
                <w:vMerge/>
                <w:tcBorders>
                  <w:bottom w:val="nil"/>
                </w:tcBorders>
                <w:shd w:val="clear" w:color="auto" w:fill="auto"/>
              </w:tcPr>
            </w:tcPrChange>
          </w:tcPr>
          <w:p w14:paraId="21463072" w14:textId="77777777" w:rsidR="003F1A6C" w:rsidRPr="003F1A6C" w:rsidRDefault="003F1A6C">
            <w:pPr>
              <w:spacing w:before="0" w:after="0"/>
              <w:jc w:val="center"/>
              <w:rPr>
                <w:rFonts w:ascii="Consolas" w:hAnsi="Consolas"/>
                <w:noProof/>
              </w:rPr>
              <w:pPrChange w:id="447" w:author="kiriloirilkirilov" w:date="2021-01-21T23:34:00Z">
                <w:pPr>
                  <w:spacing w:before="0" w:after="0"/>
                </w:pPr>
              </w:pPrChange>
            </w:pPr>
          </w:p>
        </w:tc>
        <w:tc>
          <w:tcPr>
            <w:tcW w:w="1075" w:type="dxa"/>
            <w:vAlign w:val="center"/>
            <w:tcPrChange w:id="448" w:author="Desislava Topuzakova" w:date="2021-01-21T23:35:00Z">
              <w:tcPr>
                <w:tcW w:w="857" w:type="dxa"/>
                <w:gridSpan w:val="2"/>
                <w:vAlign w:val="center"/>
              </w:tcPr>
            </w:tcPrChange>
          </w:tcPr>
          <w:p w14:paraId="1CBD58F6" w14:textId="6083C7BE" w:rsidR="003F1A6C" w:rsidRPr="00BE2081" w:rsidRDefault="00D9268C">
            <w:pPr>
              <w:spacing w:before="0" w:after="0" w:line="276" w:lineRule="auto"/>
              <w:jc w:val="center"/>
              <w:rPr>
                <w:rFonts w:ascii="Consolas" w:hAnsi="Consolas"/>
                <w:noProof/>
                <w:rPrChange w:id="449" w:author="Topuzakova, Desislava" w:date="2021-01-09T00:38:00Z">
                  <w:rPr>
                    <w:rFonts w:ascii="Consolas" w:hAnsi="Consolas"/>
                    <w:noProof/>
                    <w:lang w:val="bg-BG"/>
                  </w:rPr>
                </w:rPrChange>
              </w:rPr>
              <w:pPrChange w:id="450" w:author="kiriloirilkirilov" w:date="2021-01-21T23:34:00Z">
                <w:pPr>
                  <w:spacing w:before="0" w:after="0" w:line="276" w:lineRule="auto"/>
                </w:pPr>
              </w:pPrChange>
            </w:pPr>
            <w:ins w:id="451" w:author="Desislava Topuzakova" w:date="2021-01-21T23:34:00Z">
              <w:r>
                <w:rPr>
                  <w:rFonts w:ascii="Consolas" w:hAnsi="Consolas"/>
                  <w:noProof/>
                </w:rPr>
                <w:t>(</w:t>
              </w:r>
            </w:ins>
            <w:del w:id="452" w:author="Topuzakova, Desislava" w:date="2021-01-09T00:38:00Z">
              <w:r w:rsidR="000553D3" w:rsidDel="00BE2081">
                <w:rPr>
                  <w:rFonts w:ascii="Consolas" w:hAnsi="Consolas"/>
                  <w:noProof/>
                  <w:lang w:val="bg-BG"/>
                </w:rPr>
                <w:delText>(</w:delText>
              </w:r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</w:del>
            <w:ins w:id="453" w:author="Topuzakova, Desislava" w:date="2021-01-09T00:38:00Z">
              <w:r w:rsidR="00BE2081">
                <w:rPr>
                  <w:rFonts w:ascii="Consolas" w:hAnsi="Consolas"/>
                  <w:noProof/>
                </w:rPr>
                <w:t>["</w:t>
              </w:r>
            </w:ins>
            <w:r w:rsidR="003F1A6C" w:rsidRPr="003F1A6C">
              <w:rPr>
                <w:rFonts w:ascii="Consolas" w:hAnsi="Consolas"/>
                <w:noProof/>
              </w:rPr>
              <w:t>0</w:t>
            </w:r>
            <w:del w:id="454" w:author="Topuzakova, Desislava" w:date="2021-01-09T00:38:00Z"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  <w:r w:rsidR="000553D3" w:rsidDel="00BE2081">
                <w:rPr>
                  <w:rFonts w:ascii="Consolas" w:hAnsi="Consolas"/>
                  <w:noProof/>
                  <w:lang w:val="bg-BG"/>
                </w:rPr>
                <w:delText>)</w:delText>
              </w:r>
            </w:del>
            <w:ins w:id="455" w:author="Topuzakova, Desislava" w:date="2021-01-09T00:38:00Z">
              <w:r w:rsidR="00BE2081">
                <w:rPr>
                  <w:rFonts w:ascii="Consolas" w:hAnsi="Consolas"/>
                  <w:noProof/>
                </w:rPr>
                <w:t>"]</w:t>
              </w:r>
            </w:ins>
            <w:ins w:id="456" w:author="Desislava Topuzakova" w:date="2021-01-21T23:34:00Z">
              <w:r>
                <w:rPr>
                  <w:rFonts w:ascii="Consolas" w:hAnsi="Consolas"/>
                  <w:noProof/>
                </w:rPr>
                <w:t>)</w:t>
              </w:r>
            </w:ins>
          </w:p>
        </w:tc>
        <w:tc>
          <w:tcPr>
            <w:tcW w:w="1443" w:type="dxa"/>
            <w:vAlign w:val="center"/>
            <w:tcPrChange w:id="457" w:author="Desislava Topuzakova" w:date="2021-01-21T23:35:00Z">
              <w:tcPr>
                <w:tcW w:w="1576" w:type="dxa"/>
                <w:gridSpan w:val="2"/>
                <w:vAlign w:val="center"/>
              </w:tcPr>
            </w:tcPrChange>
          </w:tcPr>
          <w:p w14:paraId="270A9D26" w14:textId="77777777" w:rsidR="003F1A6C" w:rsidRPr="003F1A6C" w:rsidRDefault="003F1A6C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  <w:pPrChange w:id="458" w:author="kiriloirilkirilov" w:date="2021-01-21T23:34:00Z">
                <w:pPr>
                  <w:spacing w:before="0" w:after="0"/>
                </w:pPr>
              </w:pPrChange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51D38ED6" w14:textId="77777777" w:rsidR="003432BB" w:rsidDel="00BE2081" w:rsidRDefault="003432BB" w:rsidP="003F1A6C">
      <w:pPr>
        <w:rPr>
          <w:del w:id="459" w:author="Topuzakova, Desislava" w:date="2021-01-09T00:38:00Z"/>
          <w:lang w:val="bg-BG"/>
        </w:rPr>
      </w:pPr>
    </w:p>
    <w:p w14:paraId="3C1B8EC5" w14:textId="77777777" w:rsidR="003432BB" w:rsidDel="00BE2081" w:rsidRDefault="003432BB" w:rsidP="003F1A6C">
      <w:pPr>
        <w:rPr>
          <w:del w:id="460" w:author="Topuzakova, Desislava" w:date="2021-01-09T00:38:00Z"/>
          <w:lang w:val="bg-BG"/>
        </w:rPr>
      </w:pPr>
    </w:p>
    <w:p w14:paraId="0840EC0B" w14:textId="77777777" w:rsidR="003432BB" w:rsidRDefault="003432BB" w:rsidP="003F1A6C">
      <w:pPr>
        <w:rPr>
          <w:lang w:val="bg-BG"/>
        </w:rPr>
      </w:pPr>
    </w:p>
    <w:p w14:paraId="3DAC189F" w14:textId="77777777" w:rsidR="003432BB" w:rsidRPr="003F1A6C" w:rsidRDefault="003432BB" w:rsidP="003432BB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Магазин за плодове</w:t>
      </w:r>
    </w:p>
    <w:p w14:paraId="0E394F33" w14:textId="77777777" w:rsidR="003432BB" w:rsidRDefault="003432BB" w:rsidP="003F1A6C">
      <w:pPr>
        <w:rPr>
          <w:lang w:val="bg-BG"/>
        </w:rPr>
      </w:pPr>
    </w:p>
    <w:p w14:paraId="47A01D49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Магазин за плодове през </w:t>
      </w:r>
      <w:r w:rsidRPr="003F1A6C">
        <w:rPr>
          <w:b/>
          <w:lang w:val="bg-BG"/>
        </w:rPr>
        <w:t>работните дни</w:t>
      </w:r>
      <w:r w:rsidRPr="003F1A6C">
        <w:rPr>
          <w:lang w:val="bg-BG"/>
        </w:rPr>
        <w:t xml:space="preserve"> работи на следните </w:t>
      </w:r>
      <w:r w:rsidRPr="003F1A6C">
        <w:rPr>
          <w:b/>
          <w:lang w:val="bg-BG"/>
        </w:rPr>
        <w:t>цени</w:t>
      </w:r>
      <w:r w:rsidR="008931D4" w:rsidRPr="008931D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F1A6C" w:rsidRPr="003F1A6C" w14:paraId="3C5C9A0E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6490577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078DAF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75AC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57F78D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C0A6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B1110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1E734CD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DE16E98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grapes</w:t>
            </w:r>
          </w:p>
        </w:tc>
      </w:tr>
      <w:tr w:rsidR="003F1A6C" w:rsidRPr="003F1A6C" w14:paraId="0BEBED23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478EE6F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503EC64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13496F0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033451B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092F462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75A2FEE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09194E8F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2AE7712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3.85</w:t>
            </w:r>
          </w:p>
        </w:tc>
      </w:tr>
    </w:tbl>
    <w:p w14:paraId="74F50BA3" w14:textId="77777777" w:rsidR="003F1A6C" w:rsidRPr="003F1A6C" w:rsidRDefault="003F1A6C" w:rsidP="003F1A6C">
      <w:pPr>
        <w:rPr>
          <w:lang w:val="bg-BG"/>
        </w:rPr>
      </w:pPr>
      <w:r w:rsidRPr="003F1A6C">
        <w:rPr>
          <w:b/>
          <w:lang w:val="bg-BG"/>
        </w:rPr>
        <w:t>Събота</w:t>
      </w:r>
      <w:r w:rsidRPr="003F1A6C">
        <w:rPr>
          <w:lang w:val="bg-BG"/>
        </w:rPr>
        <w:t xml:space="preserve"> и </w:t>
      </w:r>
      <w:r w:rsidRPr="003F1A6C">
        <w:rPr>
          <w:b/>
          <w:lang w:val="bg-BG"/>
        </w:rPr>
        <w:t>неделя</w:t>
      </w:r>
      <w:r w:rsidRPr="003F1A6C">
        <w:rPr>
          <w:lang w:val="bg-BG"/>
        </w:rPr>
        <w:t xml:space="preserve"> магазинът работи на </w:t>
      </w:r>
      <w:r w:rsidRPr="003F1A6C">
        <w:rPr>
          <w:b/>
          <w:lang w:val="bg-BG"/>
        </w:rPr>
        <w:t>по</w:t>
      </w:r>
      <w:r w:rsidRPr="003F1A6C">
        <w:rPr>
          <w:b/>
        </w:rPr>
        <w:t>-</w:t>
      </w:r>
      <w:r w:rsidRPr="003F1A6C">
        <w:rPr>
          <w:b/>
          <w:lang w:val="bg-BG"/>
        </w:rPr>
        <w:t>високи</w:t>
      </w:r>
      <w:r w:rsidRPr="003F1A6C">
        <w:rPr>
          <w:lang w:val="bg-BG"/>
        </w:rPr>
        <w:t xml:space="preserve"> </w:t>
      </w:r>
      <w:r w:rsidRPr="003F1A6C">
        <w:rPr>
          <w:b/>
          <w:lang w:val="bg-BG"/>
        </w:rPr>
        <w:t>цени</w:t>
      </w:r>
      <w:r w:rsidRPr="003F1A6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F1A6C" w:rsidRPr="003F1A6C" w14:paraId="327F51EC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77CC67B2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7B2FEB0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28E19CD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24B14D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456C2891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615D2B3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4E4F2C47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4E627715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grapes</w:t>
            </w:r>
          </w:p>
        </w:tc>
      </w:tr>
      <w:tr w:rsidR="003F1A6C" w:rsidRPr="003F1A6C" w14:paraId="512C3217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597696C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358384DF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2.70</w:t>
            </w:r>
          </w:p>
        </w:tc>
        <w:tc>
          <w:tcPr>
            <w:tcW w:w="823" w:type="dxa"/>
          </w:tcPr>
          <w:p w14:paraId="118D2F6A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1.25</w:t>
            </w:r>
          </w:p>
        </w:tc>
        <w:tc>
          <w:tcPr>
            <w:tcW w:w="953" w:type="dxa"/>
            <w:shd w:val="clear" w:color="auto" w:fill="auto"/>
          </w:tcPr>
          <w:p w14:paraId="7060A52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0.90</w:t>
            </w:r>
          </w:p>
        </w:tc>
        <w:tc>
          <w:tcPr>
            <w:tcW w:w="716" w:type="dxa"/>
          </w:tcPr>
          <w:p w14:paraId="46AD03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1.60</w:t>
            </w:r>
          </w:p>
        </w:tc>
        <w:tc>
          <w:tcPr>
            <w:tcW w:w="716" w:type="dxa"/>
          </w:tcPr>
          <w:p w14:paraId="76782E6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3.00</w:t>
            </w:r>
          </w:p>
        </w:tc>
        <w:tc>
          <w:tcPr>
            <w:tcW w:w="1214" w:type="dxa"/>
          </w:tcPr>
          <w:p w14:paraId="7B984E0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5.60</w:t>
            </w:r>
          </w:p>
        </w:tc>
        <w:tc>
          <w:tcPr>
            <w:tcW w:w="923" w:type="dxa"/>
          </w:tcPr>
          <w:p w14:paraId="1CF72AA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4.20</w:t>
            </w:r>
          </w:p>
        </w:tc>
      </w:tr>
    </w:tbl>
    <w:p w14:paraId="278A8C00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lastRenderedPageBreak/>
        <w:t xml:space="preserve">Напишете </w:t>
      </w:r>
      <w:r w:rsidR="000553D3">
        <w:rPr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0553D3">
        <w:rPr>
          <w:lang w:val="bg-BG"/>
        </w:rPr>
        <w:t>получава</w:t>
      </w:r>
      <w:r w:rsidRPr="003F1A6C">
        <w:rPr>
          <w:lang w:val="bg-BG"/>
        </w:rPr>
        <w:t xml:space="preserve"> аргумент</w:t>
      </w:r>
      <w:r w:rsidR="000553D3">
        <w:rPr>
          <w:lang w:val="bg-BG"/>
        </w:rPr>
        <w:t>и:</w:t>
      </w:r>
      <w:r w:rsidRPr="003F1A6C">
        <w:rPr>
          <w:b/>
          <w:lang w:val="bg-BG"/>
        </w:rPr>
        <w:t>плод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rFonts w:ascii="Consolas" w:hAnsi="Consolas"/>
          <w:noProof/>
        </w:rPr>
        <w:t>banana / apple / orange / grapefruit / kiwi / pineapple / grapes</w:t>
      </w:r>
      <w:r w:rsidRPr="003F1A6C">
        <w:t xml:space="preserve">), </w:t>
      </w:r>
      <w:r w:rsidRPr="003F1A6C">
        <w:rPr>
          <w:b/>
          <w:lang w:val="bg-BG"/>
        </w:rPr>
        <w:t>ден от седмицата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rFonts w:ascii="Consolas" w:hAnsi="Consolas"/>
          <w:noProof/>
        </w:rPr>
        <w:t>Monday / Tuesday / Wednesday / Thursday / Friday / Saturday / Sunday</w:t>
      </w:r>
      <w:r w:rsidRPr="003F1A6C">
        <w:rPr>
          <w:noProof/>
        </w:rPr>
        <w:t xml:space="preserve">) </w:t>
      </w:r>
      <w:r w:rsidRPr="003F1A6C">
        <w:rPr>
          <w:lang w:val="bg-BG"/>
        </w:rPr>
        <w:t>и</w:t>
      </w:r>
      <w:r w:rsidRPr="003F1A6C">
        <w:rPr>
          <w:b/>
          <w:lang w:val="bg-BG"/>
        </w:rPr>
        <w:t xml:space="preserve"> количество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="00B66996">
        <w:rPr>
          <w:lang w:val="bg-BG"/>
        </w:rPr>
        <w:t>)</w:t>
      </w:r>
      <w:r w:rsidRPr="003F1A6C">
        <w:t xml:space="preserve"> </w:t>
      </w:r>
      <w:r w:rsidRPr="003F1A6C">
        <w:rPr>
          <w:lang w:val="bg-BG"/>
        </w:rPr>
        <w:t xml:space="preserve">и пресмята </w:t>
      </w:r>
      <w:r w:rsidRPr="003F1A6C">
        <w:rPr>
          <w:b/>
          <w:lang w:val="bg-BG"/>
        </w:rPr>
        <w:t>цената</w:t>
      </w:r>
      <w:r w:rsidRPr="003F1A6C">
        <w:rPr>
          <w:lang w:val="bg-BG"/>
        </w:rPr>
        <w:t xml:space="preserve"> според цените от таблиците по</w:t>
      </w:r>
      <w:r w:rsidRPr="003F1A6C">
        <w:t>-</w:t>
      </w:r>
      <w:r w:rsidRPr="003F1A6C">
        <w:rPr>
          <w:lang w:val="bg-BG"/>
        </w:rPr>
        <w:t>горе</w:t>
      </w:r>
      <w:r w:rsidRPr="003F1A6C">
        <w:t xml:space="preserve">. </w:t>
      </w:r>
      <w:r w:rsidRPr="003F1A6C">
        <w:rPr>
          <w:lang w:val="bg-BG"/>
        </w:rPr>
        <w:t xml:space="preserve">Резултатът да се отпечата </w:t>
      </w:r>
      <w:r w:rsidRPr="003F1A6C">
        <w:rPr>
          <w:b/>
          <w:lang w:val="bg-BG"/>
        </w:rPr>
        <w:t xml:space="preserve">закръглен с </w:t>
      </w:r>
      <w:r w:rsidRPr="003F1A6C">
        <w:rPr>
          <w:b/>
        </w:rPr>
        <w:t xml:space="preserve">2 </w:t>
      </w:r>
      <w:r w:rsidRPr="003F1A6C">
        <w:rPr>
          <w:b/>
          <w:lang w:val="bg-BG"/>
        </w:rPr>
        <w:t>цифри</w:t>
      </w:r>
      <w:r w:rsidRPr="003F1A6C">
        <w:rPr>
          <w:lang w:val="bg-BG"/>
        </w:rPr>
        <w:t xml:space="preserve"> след десетичната точка</w:t>
      </w:r>
      <w:r w:rsidRPr="003F1A6C">
        <w:t xml:space="preserve">. </w:t>
      </w:r>
      <w:r w:rsidRPr="003F1A6C">
        <w:rPr>
          <w:lang w:val="bg-BG"/>
        </w:rPr>
        <w:t xml:space="preserve">При невалиден ден от седмицата или невалидно име на плод да се отпечата </w:t>
      </w:r>
      <w:r w:rsidRPr="003F1A6C">
        <w:t>"</w:t>
      </w:r>
      <w:r w:rsidRPr="003F1A6C">
        <w:rPr>
          <w:rStyle w:val="CodeChar"/>
        </w:rPr>
        <w:t>error</w:t>
      </w:r>
      <w:r w:rsidRPr="003F1A6C">
        <w:t xml:space="preserve">". </w:t>
      </w:r>
    </w:p>
    <w:p w14:paraId="0929A835" w14:textId="77777777" w:rsidR="003F1A6C" w:rsidRPr="003F1A6C" w:rsidRDefault="003F1A6C" w:rsidP="003F1A6C">
      <w:pPr>
        <w:spacing w:before="120"/>
        <w:rPr>
          <w:lang w:val="bg-BG"/>
        </w:rPr>
      </w:pPr>
    </w:p>
    <w:p w14:paraId="1E26A251" w14:textId="77777777" w:rsidR="003F1A6C" w:rsidRPr="003F1A6C" w:rsidRDefault="003F1A6C" w:rsidP="003F1A6C">
      <w:pPr>
        <w:spacing w:before="120"/>
        <w:rPr>
          <w:lang w:val="bg-BG"/>
        </w:rPr>
      </w:pPr>
    </w:p>
    <w:p w14:paraId="4B2DC595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475" w:type="dxa"/>
        <w:tblInd w:w="-4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5"/>
        <w:gridCol w:w="777"/>
        <w:gridCol w:w="190"/>
        <w:gridCol w:w="1428"/>
        <w:gridCol w:w="748"/>
        <w:gridCol w:w="197"/>
        <w:gridCol w:w="1170"/>
        <w:gridCol w:w="797"/>
        <w:gridCol w:w="193"/>
        <w:gridCol w:w="1440"/>
        <w:gridCol w:w="797"/>
        <w:gridCol w:w="193"/>
        <w:gridCol w:w="1440"/>
        <w:gridCol w:w="810"/>
        <w:tblGridChange w:id="461">
          <w:tblGrid>
            <w:gridCol w:w="410"/>
            <w:gridCol w:w="885"/>
            <w:gridCol w:w="410"/>
            <w:gridCol w:w="367"/>
            <w:gridCol w:w="190"/>
            <w:gridCol w:w="220"/>
            <w:gridCol w:w="190"/>
            <w:gridCol w:w="1018"/>
            <w:gridCol w:w="410"/>
            <w:gridCol w:w="338"/>
            <w:gridCol w:w="197"/>
            <w:gridCol w:w="95"/>
            <w:gridCol w:w="194"/>
            <w:gridCol w:w="881"/>
            <w:gridCol w:w="231"/>
            <w:gridCol w:w="566"/>
            <w:gridCol w:w="193"/>
            <w:gridCol w:w="5"/>
            <w:gridCol w:w="203"/>
            <w:gridCol w:w="1232"/>
            <w:gridCol w:w="410"/>
            <w:gridCol w:w="387"/>
            <w:gridCol w:w="193"/>
            <w:gridCol w:w="217"/>
            <w:gridCol w:w="193"/>
            <w:gridCol w:w="1030"/>
            <w:gridCol w:w="410"/>
            <w:gridCol w:w="400"/>
            <w:gridCol w:w="410"/>
          </w:tblGrid>
        </w:tblGridChange>
      </w:tblGrid>
      <w:tr w:rsidR="00D87C1C" w:rsidRPr="003F1A6C" w14:paraId="465864B9" w14:textId="77777777" w:rsidTr="009E519F">
        <w:trPr>
          <w:trHeight w:val="518"/>
        </w:trPr>
        <w:tc>
          <w:tcPr>
            <w:tcW w:w="1295" w:type="dxa"/>
            <w:shd w:val="clear" w:color="auto" w:fill="D9D9D9" w:themeFill="background1" w:themeFillShade="D9"/>
            <w:vAlign w:val="center"/>
          </w:tcPr>
          <w:p w14:paraId="3601BBE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7B92271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F1A01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  <w:vAlign w:val="center"/>
          </w:tcPr>
          <w:p w14:paraId="4096DE2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48" w:type="dxa"/>
            <w:shd w:val="clear" w:color="auto" w:fill="D9D9D9" w:themeFill="background1" w:themeFillShade="D9"/>
            <w:vAlign w:val="center"/>
          </w:tcPr>
          <w:p w14:paraId="76D4810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67296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DAD683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00838DC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E2BA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1C647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1647A82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0A1E4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D39942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4F501F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9E519F" w:rsidRPr="003F1A6C" w14:paraId="318DC643" w14:textId="77777777" w:rsidTr="009E519F">
        <w:tblPrEx>
          <w:tblW w:w="11475" w:type="dxa"/>
          <w:tblInd w:w="-410" w:type="dxa"/>
          <w:tblLayout w:type="fixed"/>
          <w:tblCellMar>
            <w:top w:w="57" w:type="dxa"/>
            <w:left w:w="85" w:type="dxa"/>
            <w:bottom w:w="57" w:type="dxa"/>
            <w:right w:w="85" w:type="dxa"/>
          </w:tblCellMar>
          <w:tblPrExChange w:id="462" w:author="Desislava Topuzakova" w:date="2021-01-21T23:39:00Z">
            <w:tblPrEx>
              <w:tblW w:w="11475" w:type="dxa"/>
              <w:tblInd w:w="-410" w:type="dxa"/>
              <w:tblLayout w:type="fixed"/>
              <w:tblCellMar>
                <w:top w:w="57" w:type="dxa"/>
                <w:left w:w="85" w:type="dxa"/>
                <w:bottom w:w="57" w:type="dxa"/>
                <w:right w:w="85" w:type="dxa"/>
              </w:tblCellMar>
            </w:tblPrEx>
          </w:tblPrExChange>
        </w:tblPrEx>
        <w:trPr>
          <w:trHeight w:val="1052"/>
          <w:trPrChange w:id="463" w:author="Desislava Topuzakova" w:date="2021-01-21T23:39:00Z">
            <w:trPr>
              <w:gridBefore w:val="1"/>
              <w:trHeight w:val="1052"/>
            </w:trPr>
          </w:trPrChange>
        </w:trPr>
        <w:tc>
          <w:tcPr>
            <w:tcW w:w="1295" w:type="dxa"/>
            <w:vAlign w:val="center"/>
            <w:tcPrChange w:id="464" w:author="Desislava Topuzakova" w:date="2021-01-21T23:39:00Z">
              <w:tcPr>
                <w:tcW w:w="1295" w:type="dxa"/>
                <w:gridSpan w:val="2"/>
                <w:vAlign w:val="center"/>
              </w:tcPr>
            </w:tcPrChange>
          </w:tcPr>
          <w:p w14:paraId="481CF5CF" w14:textId="17C3D20A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ins w:id="465" w:author="Desislava Topuzakova" w:date="2021-01-21T23:35:00Z">
              <w:r>
                <w:rPr>
                  <w:rFonts w:ascii="Consolas" w:hAnsi="Consolas"/>
                  <w:noProof/>
                  <w:sz w:val="20"/>
                  <w:szCs w:val="20"/>
                </w:rPr>
                <w:t>(</w:t>
              </w:r>
            </w:ins>
            <w:del w:id="466" w:author="Topuzakova, Desislava" w:date="2021-01-09T00:38:00Z">
              <w:r w:rsidR="008931D4" w:rsidRPr="008931D4" w:rsidDel="00BE2081">
                <w:rPr>
                  <w:rFonts w:ascii="Consolas" w:hAnsi="Consolas"/>
                  <w:noProof/>
                  <w:sz w:val="20"/>
                  <w:szCs w:val="20"/>
                  <w:lang w:val="bg-BG"/>
                </w:rPr>
                <w:delText>("</w:delText>
              </w:r>
            </w:del>
            <w:ins w:id="467" w:author="Topuzakova, Desislava" w:date="2021-01-09T00:38:00Z">
              <w:r w:rsidR="00BE2081">
                <w:rPr>
                  <w:rFonts w:ascii="Consolas" w:hAnsi="Consolas"/>
                  <w:noProof/>
                  <w:sz w:val="20"/>
                  <w:szCs w:val="20"/>
                </w:rPr>
                <w:t>[</w:t>
              </w:r>
              <w:r w:rsidR="00BE2081" w:rsidRPr="008931D4">
                <w:rPr>
                  <w:rFonts w:ascii="Consolas" w:hAnsi="Consolas"/>
                  <w:noProof/>
                  <w:sz w:val="20"/>
                  <w:szCs w:val="20"/>
                  <w:lang w:val="bg-BG"/>
                </w:rPr>
                <w:t>"</w:t>
              </w:r>
            </w:ins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apple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1A0ECF8F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</w:rPr>
              <w:t>Tuesday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53D4DC2" w14:textId="4E5D98C2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ins w:id="468" w:author="Topuzakova, Desislava" w:date="2021-01-09T00:38:00Z">
              <w:r w:rsidR="00BE2081">
                <w:rPr>
                  <w:rFonts w:ascii="Consolas" w:hAnsi="Consolas"/>
                  <w:noProof/>
                  <w:sz w:val="20"/>
                  <w:szCs w:val="20"/>
                </w:rPr>
                <w:t>]</w:t>
              </w:r>
            </w:ins>
            <w:ins w:id="469" w:author="Desislava Topuzakova" w:date="2021-01-21T23:35:00Z">
              <w:r w:rsidR="009E519F">
                <w:rPr>
                  <w:rFonts w:ascii="Consolas" w:hAnsi="Consolas"/>
                  <w:noProof/>
                  <w:sz w:val="20"/>
                  <w:szCs w:val="20"/>
                </w:rPr>
                <w:t>)</w:t>
              </w:r>
            </w:ins>
            <w:del w:id="470" w:author="Topuzakova, Desislava" w:date="2021-01-09T00:38:00Z">
              <w:r w:rsidR="008931D4" w:rsidRPr="008931D4" w:rsidDel="00BE2081">
                <w:rPr>
                  <w:rFonts w:ascii="Consolas" w:hAnsi="Consolas"/>
                  <w:noProof/>
                  <w:sz w:val="20"/>
                  <w:szCs w:val="20"/>
                  <w:lang w:val="bg-BG"/>
                </w:rPr>
                <w:delText>)</w:delText>
              </w:r>
            </w:del>
          </w:p>
        </w:tc>
        <w:tc>
          <w:tcPr>
            <w:tcW w:w="777" w:type="dxa"/>
            <w:vAlign w:val="center"/>
            <w:tcPrChange w:id="471" w:author="Desislava Topuzakova" w:date="2021-01-21T23:39:00Z">
              <w:tcPr>
                <w:tcW w:w="777" w:type="dxa"/>
                <w:gridSpan w:val="3"/>
                <w:vAlign w:val="center"/>
              </w:tcPr>
            </w:tcPrChange>
          </w:tcPr>
          <w:p w14:paraId="5BDCD6C7" w14:textId="77777777" w:rsidR="003F1A6C" w:rsidRPr="003F1A6C" w:rsidRDefault="003F1A6C">
            <w:pPr>
              <w:spacing w:before="0" w:after="0"/>
              <w:jc w:val="center"/>
              <w:rPr>
                <w:rFonts w:ascii="Consolas" w:hAnsi="Consolas"/>
                <w:noProof/>
              </w:rPr>
              <w:pPrChange w:id="472" w:author="kiriloirilkirilov" w:date="2021-01-21T23:36:00Z">
                <w:pPr>
                  <w:spacing w:before="0" w:after="0"/>
                </w:pPr>
              </w:pPrChange>
            </w:pPr>
            <w:r w:rsidRPr="003F1A6C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  <w:tcPrChange w:id="473" w:author="Desislava Topuzakova" w:date="2021-01-21T23:39:00Z">
              <w:tcPr>
                <w:tcW w:w="190" w:type="dxa"/>
                <w:vMerge/>
                <w:tcBorders>
                  <w:bottom w:val="nil"/>
                </w:tcBorders>
                <w:shd w:val="clear" w:color="auto" w:fill="auto"/>
              </w:tcPr>
            </w:tcPrChange>
          </w:tcPr>
          <w:p w14:paraId="42287F3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8" w:type="dxa"/>
            <w:vAlign w:val="center"/>
            <w:tcPrChange w:id="474" w:author="Desislava Topuzakova" w:date="2021-01-21T23:39:00Z">
              <w:tcPr>
                <w:tcW w:w="1428" w:type="dxa"/>
                <w:gridSpan w:val="2"/>
                <w:vAlign w:val="center"/>
              </w:tcPr>
            </w:tcPrChange>
          </w:tcPr>
          <w:p w14:paraId="26A427AF" w14:textId="77BA1D1F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ins w:id="475" w:author="Desislava Topuzakova" w:date="2021-01-21T23:35:00Z">
              <w:r>
                <w:rPr>
                  <w:rFonts w:ascii="Consolas" w:hAnsi="Consolas"/>
                  <w:noProof/>
                  <w:sz w:val="20"/>
                  <w:szCs w:val="20"/>
                </w:rPr>
                <w:t>(</w:t>
              </w:r>
            </w:ins>
            <w:ins w:id="476" w:author="Topuzakova, Desislava" w:date="2021-01-09T00:39:00Z">
              <w:r w:rsidR="00BE2081">
                <w:rPr>
                  <w:rFonts w:ascii="Consolas" w:hAnsi="Consolas"/>
                  <w:noProof/>
                  <w:sz w:val="20"/>
                  <w:szCs w:val="20"/>
                </w:rPr>
                <w:t>[</w:t>
              </w:r>
            </w:ins>
            <w:del w:id="477" w:author="Topuzakova, Desislava" w:date="2021-01-09T00:39:00Z">
              <w:r w:rsidR="008931D4" w:rsidRPr="008931D4" w:rsidDel="00BE2081">
                <w:rPr>
                  <w:rFonts w:ascii="Consolas" w:hAnsi="Consolas"/>
                  <w:noProof/>
                  <w:sz w:val="20"/>
                  <w:szCs w:val="20"/>
                  <w:lang w:val="bg-BG"/>
                </w:rPr>
                <w:delText>(</w:delText>
              </w:r>
            </w:del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"orange",</w:t>
            </w:r>
          </w:p>
          <w:p w14:paraId="029336D9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"Sunday",</w:t>
            </w:r>
          </w:p>
          <w:p w14:paraId="64ABE73D" w14:textId="39FC1583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3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ins w:id="478" w:author="Topuzakova, Desislava" w:date="2021-01-09T00:39:00Z">
              <w:r w:rsidR="00BE2081">
                <w:rPr>
                  <w:rFonts w:ascii="Consolas" w:hAnsi="Consolas"/>
                  <w:noProof/>
                  <w:sz w:val="20"/>
                  <w:szCs w:val="20"/>
                </w:rPr>
                <w:t>]</w:t>
              </w:r>
            </w:ins>
            <w:ins w:id="479" w:author="Desislava Topuzakova" w:date="2021-01-21T23:35:00Z">
              <w:r w:rsidR="009E519F">
                <w:rPr>
                  <w:rFonts w:ascii="Consolas" w:hAnsi="Consolas"/>
                  <w:noProof/>
                  <w:sz w:val="20"/>
                  <w:szCs w:val="20"/>
                </w:rPr>
                <w:t>)</w:t>
              </w:r>
            </w:ins>
            <w:del w:id="480" w:author="Topuzakova, Desislava" w:date="2021-01-09T00:39:00Z">
              <w:r w:rsidR="008931D4" w:rsidRPr="008931D4" w:rsidDel="00BE2081">
                <w:rPr>
                  <w:rFonts w:ascii="Consolas" w:hAnsi="Consolas"/>
                  <w:noProof/>
                  <w:sz w:val="20"/>
                  <w:szCs w:val="20"/>
                  <w:lang w:val="bg-BG"/>
                </w:rPr>
                <w:delText>)</w:delText>
              </w:r>
            </w:del>
          </w:p>
        </w:tc>
        <w:tc>
          <w:tcPr>
            <w:tcW w:w="748" w:type="dxa"/>
            <w:vAlign w:val="center"/>
            <w:tcPrChange w:id="481" w:author="Desislava Topuzakova" w:date="2021-01-21T23:39:00Z">
              <w:tcPr>
                <w:tcW w:w="630" w:type="dxa"/>
                <w:gridSpan w:val="3"/>
                <w:vAlign w:val="center"/>
              </w:tcPr>
            </w:tcPrChange>
          </w:tcPr>
          <w:p w14:paraId="31D30926" w14:textId="77777777" w:rsidR="003F1A6C" w:rsidRPr="003F1A6C" w:rsidRDefault="003F1A6C">
            <w:pPr>
              <w:spacing w:before="0" w:after="0"/>
              <w:jc w:val="center"/>
              <w:rPr>
                <w:rFonts w:ascii="Consolas" w:hAnsi="Consolas"/>
                <w:noProof/>
              </w:rPr>
              <w:pPrChange w:id="482" w:author="kiriloirilkirilov" w:date="2021-01-21T23:36:00Z">
                <w:pPr>
                  <w:spacing w:before="0" w:after="0"/>
                </w:pPr>
              </w:pPrChange>
            </w:pPr>
            <w:r w:rsidRPr="003F1A6C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  <w:tcPrChange w:id="483" w:author="Desislava Topuzakova" w:date="2021-01-21T23:39:00Z">
              <w:tcPr>
                <w:tcW w:w="194" w:type="dxa"/>
                <w:vMerge/>
                <w:tcBorders>
                  <w:bottom w:val="nil"/>
                </w:tcBorders>
                <w:shd w:val="clear" w:color="auto" w:fill="auto"/>
              </w:tcPr>
            </w:tcPrChange>
          </w:tcPr>
          <w:p w14:paraId="0812B633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0" w:type="dxa"/>
            <w:vAlign w:val="center"/>
            <w:tcPrChange w:id="484" w:author="Desislava Topuzakova" w:date="2021-01-21T23:39:00Z">
              <w:tcPr>
                <w:tcW w:w="1112" w:type="dxa"/>
                <w:gridSpan w:val="2"/>
                <w:vAlign w:val="center"/>
              </w:tcPr>
            </w:tcPrChange>
          </w:tcPr>
          <w:p w14:paraId="50E46944" w14:textId="227FD46F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ins w:id="485" w:author="Desislava Topuzakova" w:date="2021-01-21T23:36:00Z">
              <w:r>
                <w:rPr>
                  <w:rFonts w:ascii="Consolas" w:hAnsi="Consolas"/>
                  <w:noProof/>
                  <w:sz w:val="20"/>
                  <w:szCs w:val="20"/>
                </w:rPr>
                <w:t>(</w:t>
              </w:r>
            </w:ins>
            <w:ins w:id="486" w:author="Topuzakova, Desislava" w:date="2021-01-09T00:39:00Z">
              <w:r w:rsidR="00BE2081">
                <w:rPr>
                  <w:rFonts w:ascii="Consolas" w:hAnsi="Consolas"/>
                  <w:noProof/>
                  <w:sz w:val="20"/>
                  <w:szCs w:val="20"/>
                </w:rPr>
                <w:t>[</w:t>
              </w:r>
            </w:ins>
            <w:del w:id="487" w:author="Topuzakova, Desislava" w:date="2021-01-09T00:39:00Z">
              <w:r w:rsidR="008931D4" w:rsidRPr="008931D4" w:rsidDel="00BE2081">
                <w:rPr>
                  <w:rFonts w:ascii="Consolas" w:hAnsi="Consolas"/>
                  <w:noProof/>
                  <w:sz w:val="20"/>
                  <w:szCs w:val="20"/>
                  <w:lang w:val="bg-BG"/>
                </w:rPr>
                <w:delText>(</w:delText>
              </w:r>
            </w:del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"kiwi",</w:t>
            </w:r>
          </w:p>
          <w:p w14:paraId="65A72C05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"Monday",</w:t>
            </w:r>
          </w:p>
          <w:p w14:paraId="59509F3F" w14:textId="1D057E11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ins w:id="488" w:author="Topuzakova, Desislava" w:date="2021-01-09T00:39:00Z">
              <w:r w:rsidR="00BE2081">
                <w:rPr>
                  <w:rFonts w:ascii="Consolas" w:hAnsi="Consolas"/>
                  <w:noProof/>
                  <w:sz w:val="20"/>
                  <w:szCs w:val="20"/>
                </w:rPr>
                <w:t>]</w:t>
              </w:r>
            </w:ins>
            <w:ins w:id="489" w:author="Desislava Topuzakova" w:date="2021-01-21T23:36:00Z">
              <w:r w:rsidR="009E519F">
                <w:rPr>
                  <w:rFonts w:ascii="Consolas" w:hAnsi="Consolas"/>
                  <w:noProof/>
                  <w:sz w:val="20"/>
                  <w:szCs w:val="20"/>
                </w:rPr>
                <w:t>)</w:t>
              </w:r>
            </w:ins>
            <w:del w:id="490" w:author="Topuzakova, Desislava" w:date="2021-01-09T00:39:00Z">
              <w:r w:rsidR="008931D4" w:rsidRPr="008931D4" w:rsidDel="00BE2081">
                <w:rPr>
                  <w:rFonts w:ascii="Consolas" w:hAnsi="Consolas"/>
                  <w:noProof/>
                  <w:sz w:val="20"/>
                  <w:szCs w:val="20"/>
                  <w:lang w:val="bg-BG"/>
                </w:rPr>
                <w:delText>)</w:delText>
              </w:r>
            </w:del>
          </w:p>
        </w:tc>
        <w:tc>
          <w:tcPr>
            <w:tcW w:w="797" w:type="dxa"/>
            <w:vAlign w:val="center"/>
            <w:tcPrChange w:id="491" w:author="Desislava Topuzakova" w:date="2021-01-21T23:39:00Z">
              <w:tcPr>
                <w:tcW w:w="764" w:type="dxa"/>
                <w:gridSpan w:val="3"/>
                <w:vAlign w:val="center"/>
              </w:tcPr>
            </w:tcPrChange>
          </w:tcPr>
          <w:p w14:paraId="04FA0F27" w14:textId="77777777" w:rsidR="003F1A6C" w:rsidRPr="003F1A6C" w:rsidRDefault="003F1A6C">
            <w:pPr>
              <w:spacing w:before="0" w:after="0"/>
              <w:jc w:val="center"/>
              <w:rPr>
                <w:rFonts w:ascii="Consolas" w:hAnsi="Consolas"/>
                <w:noProof/>
              </w:rPr>
              <w:pPrChange w:id="492" w:author="kiriloirilkirilov" w:date="2021-01-21T23:36:00Z">
                <w:pPr>
                  <w:spacing w:before="0" w:after="0"/>
                </w:pPr>
              </w:pPrChange>
            </w:pPr>
            <w:r w:rsidRPr="003F1A6C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193" w:type="dxa"/>
            <w:vMerge/>
            <w:tcBorders>
              <w:bottom w:val="nil"/>
            </w:tcBorders>
            <w:shd w:val="clear" w:color="auto" w:fill="auto"/>
            <w:tcPrChange w:id="493" w:author="Desislava Topuzakova" w:date="2021-01-21T23:39:00Z">
              <w:tcPr>
                <w:tcW w:w="203" w:type="dxa"/>
                <w:vMerge/>
                <w:tcBorders>
                  <w:bottom w:val="nil"/>
                </w:tcBorders>
                <w:shd w:val="clear" w:color="auto" w:fill="auto"/>
              </w:tcPr>
            </w:tcPrChange>
          </w:tcPr>
          <w:p w14:paraId="082407CA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  <w:tcPrChange w:id="494" w:author="Desislava Topuzakova" w:date="2021-01-21T23:39:00Z">
              <w:tcPr>
                <w:tcW w:w="1642" w:type="dxa"/>
                <w:gridSpan w:val="2"/>
                <w:vAlign w:val="center"/>
              </w:tcPr>
            </w:tcPrChange>
          </w:tcPr>
          <w:p w14:paraId="694B81D5" w14:textId="76C2208C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ins w:id="495" w:author="Desislava Topuzakova" w:date="2021-01-21T23:36:00Z">
              <w:r>
                <w:rPr>
                  <w:rFonts w:ascii="Consolas" w:hAnsi="Consolas"/>
                  <w:noProof/>
                  <w:sz w:val="20"/>
                  <w:szCs w:val="20"/>
                </w:rPr>
                <w:t>(</w:t>
              </w:r>
            </w:ins>
            <w:ins w:id="496" w:author="Topuzakova, Desislava" w:date="2021-01-09T00:39:00Z">
              <w:r w:rsidR="00BE2081">
                <w:rPr>
                  <w:rFonts w:ascii="Consolas" w:hAnsi="Consolas"/>
                  <w:noProof/>
                  <w:sz w:val="20"/>
                  <w:szCs w:val="20"/>
                </w:rPr>
                <w:t>[</w:t>
              </w:r>
            </w:ins>
            <w:del w:id="497" w:author="Topuzakova, Desislava" w:date="2021-01-09T00:39:00Z">
              <w:r w:rsidR="008931D4" w:rsidRPr="008931D4" w:rsidDel="00BE2081">
                <w:rPr>
                  <w:rFonts w:ascii="Consolas" w:hAnsi="Consolas"/>
                  <w:noProof/>
                  <w:sz w:val="20"/>
                  <w:szCs w:val="20"/>
                  <w:lang w:val="bg-BG"/>
                </w:rPr>
                <w:delText>(</w:delText>
              </w:r>
            </w:del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"grapes",</w:t>
            </w:r>
          </w:p>
          <w:p w14:paraId="10C0C417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"Saturday",</w:t>
            </w:r>
          </w:p>
          <w:p w14:paraId="4E2F558F" w14:textId="10679AEA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0.5</w:t>
            </w:r>
            <w:r>
              <w:rPr>
                <w:rFonts w:ascii="Consolas" w:hAnsi="Consolas"/>
                <w:noProof/>
              </w:rPr>
              <w:t>"</w:t>
            </w:r>
            <w:ins w:id="498" w:author="Topuzakova, Desislava" w:date="2021-01-09T00:39:00Z">
              <w:r w:rsidR="00BE2081">
                <w:rPr>
                  <w:rFonts w:ascii="Consolas" w:hAnsi="Consolas"/>
                  <w:noProof/>
                </w:rPr>
                <w:t>]</w:t>
              </w:r>
            </w:ins>
            <w:ins w:id="499" w:author="Desislava Topuzakova" w:date="2021-01-21T23:36:00Z">
              <w:r w:rsidR="009E519F">
                <w:rPr>
                  <w:rFonts w:ascii="Consolas" w:hAnsi="Consolas"/>
                  <w:noProof/>
                </w:rPr>
                <w:t>)</w:t>
              </w:r>
            </w:ins>
            <w:del w:id="500" w:author="Topuzakova, Desislava" w:date="2021-01-09T00:39:00Z">
              <w:r w:rsidR="000553D3" w:rsidDel="00BE2081">
                <w:rPr>
                  <w:rFonts w:ascii="Consolas" w:hAnsi="Consolas"/>
                  <w:noProof/>
                  <w:lang w:val="bg-BG"/>
                </w:rPr>
                <w:delText>)</w:delText>
              </w:r>
            </w:del>
          </w:p>
        </w:tc>
        <w:tc>
          <w:tcPr>
            <w:tcW w:w="797" w:type="dxa"/>
            <w:vAlign w:val="center"/>
            <w:tcPrChange w:id="501" w:author="Desislava Topuzakova" w:date="2021-01-21T23:39:00Z">
              <w:tcPr>
                <w:tcW w:w="797" w:type="dxa"/>
                <w:gridSpan w:val="3"/>
                <w:vAlign w:val="center"/>
              </w:tcPr>
            </w:tcPrChange>
          </w:tcPr>
          <w:p w14:paraId="08F2396D" w14:textId="77777777" w:rsidR="003F1A6C" w:rsidRPr="003F1A6C" w:rsidRDefault="003F1A6C">
            <w:pPr>
              <w:spacing w:before="0" w:after="0"/>
              <w:jc w:val="center"/>
              <w:rPr>
                <w:rFonts w:ascii="Consolas" w:hAnsi="Consolas"/>
                <w:noProof/>
              </w:rPr>
              <w:pPrChange w:id="502" w:author="kiriloirilkirilov" w:date="2021-01-21T23:36:00Z">
                <w:pPr>
                  <w:spacing w:before="0" w:after="0"/>
                </w:pPr>
              </w:pPrChange>
            </w:pPr>
            <w:r w:rsidRPr="003F1A6C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193" w:type="dxa"/>
            <w:vMerge/>
            <w:tcBorders>
              <w:bottom w:val="nil"/>
            </w:tcBorders>
            <w:shd w:val="clear" w:color="auto" w:fill="auto"/>
            <w:tcPrChange w:id="503" w:author="Desislava Topuzakova" w:date="2021-01-21T23:39:00Z">
              <w:tcPr>
                <w:tcW w:w="193" w:type="dxa"/>
                <w:vMerge/>
                <w:tcBorders>
                  <w:bottom w:val="nil"/>
                </w:tcBorders>
                <w:shd w:val="clear" w:color="auto" w:fill="auto"/>
              </w:tcPr>
            </w:tcPrChange>
          </w:tcPr>
          <w:p w14:paraId="4F91C25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  <w:tcPrChange w:id="504" w:author="Desislava Topuzakova" w:date="2021-01-21T23:39:00Z">
              <w:tcPr>
                <w:tcW w:w="1440" w:type="dxa"/>
                <w:gridSpan w:val="2"/>
                <w:vAlign w:val="center"/>
              </w:tcPr>
            </w:tcPrChange>
          </w:tcPr>
          <w:p w14:paraId="25D98934" w14:textId="71AEC6D1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ins w:id="505" w:author="Desislava Topuzakova" w:date="2021-01-21T23:36:00Z">
              <w:r>
                <w:rPr>
                  <w:rFonts w:ascii="Consolas" w:hAnsi="Consolas"/>
                  <w:noProof/>
                  <w:sz w:val="20"/>
                  <w:szCs w:val="20"/>
                </w:rPr>
                <w:t>(</w:t>
              </w:r>
            </w:ins>
            <w:del w:id="506" w:author="Topuzakova, Desislava" w:date="2021-01-09T00:39:00Z">
              <w:r w:rsidR="00E744E7" w:rsidDel="00BE2081">
                <w:rPr>
                  <w:rFonts w:ascii="Consolas" w:hAnsi="Consolas"/>
                  <w:noProof/>
                  <w:sz w:val="20"/>
                  <w:szCs w:val="20"/>
                  <w:lang w:val="bg-BG"/>
                </w:rPr>
                <w:delText>("</w:delText>
              </w:r>
            </w:del>
            <w:ins w:id="507" w:author="Topuzakova, Desislava" w:date="2021-01-09T00:39:00Z">
              <w:r w:rsidR="00BE2081">
                <w:rPr>
                  <w:rFonts w:ascii="Consolas" w:hAnsi="Consolas"/>
                  <w:noProof/>
                  <w:sz w:val="20"/>
                  <w:szCs w:val="20"/>
                </w:rPr>
                <w:t>[</w:t>
              </w:r>
              <w:r w:rsidR="00BE2081">
                <w:rPr>
                  <w:rFonts w:ascii="Consolas" w:hAnsi="Consolas"/>
                  <w:noProof/>
                  <w:sz w:val="20"/>
                  <w:szCs w:val="20"/>
                  <w:lang w:val="bg-BG"/>
                </w:rPr>
                <w:t>"</w:t>
              </w:r>
            </w:ins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tomato</w:t>
            </w:r>
            <w:r w:rsidR="00E744E7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25716490" w14:textId="77777777" w:rsidR="003F1A6C" w:rsidRPr="00E744E7" w:rsidRDefault="00E744E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Monday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0A2BA588" w14:textId="590E2886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0.5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ins w:id="508" w:author="Topuzakova, Desislava" w:date="2021-01-09T00:39:00Z">
              <w:r w:rsidR="00BE2081">
                <w:rPr>
                  <w:rFonts w:ascii="Consolas" w:hAnsi="Consolas"/>
                  <w:noProof/>
                  <w:sz w:val="20"/>
                  <w:szCs w:val="20"/>
                </w:rPr>
                <w:t>]</w:t>
              </w:r>
            </w:ins>
            <w:ins w:id="509" w:author="Desislava Topuzakova" w:date="2021-01-21T23:36:00Z">
              <w:r w:rsidR="009E519F">
                <w:rPr>
                  <w:rFonts w:ascii="Consolas" w:hAnsi="Consolas"/>
                  <w:noProof/>
                  <w:sz w:val="20"/>
                  <w:szCs w:val="20"/>
                </w:rPr>
                <w:t>)</w:t>
              </w:r>
            </w:ins>
            <w:del w:id="510" w:author="Topuzakova, Desislava" w:date="2021-01-09T00:39:00Z">
              <w:r w:rsidR="00E744E7" w:rsidDel="00BE2081">
                <w:rPr>
                  <w:rFonts w:ascii="Consolas" w:hAnsi="Consolas"/>
                  <w:noProof/>
                  <w:sz w:val="20"/>
                  <w:szCs w:val="20"/>
                  <w:lang w:val="bg-BG"/>
                </w:rPr>
                <w:delText>)</w:delText>
              </w:r>
            </w:del>
          </w:p>
        </w:tc>
        <w:tc>
          <w:tcPr>
            <w:tcW w:w="810" w:type="dxa"/>
            <w:vAlign w:val="center"/>
            <w:tcPrChange w:id="511" w:author="Desislava Topuzakova" w:date="2021-01-21T23:39:00Z">
              <w:tcPr>
                <w:tcW w:w="810" w:type="dxa"/>
                <w:gridSpan w:val="2"/>
                <w:vAlign w:val="center"/>
              </w:tcPr>
            </w:tcPrChange>
          </w:tcPr>
          <w:p w14:paraId="477A153E" w14:textId="77777777" w:rsidR="003F1A6C" w:rsidRPr="003F1A6C" w:rsidRDefault="003F1A6C">
            <w:pPr>
              <w:spacing w:before="0" w:after="0"/>
              <w:jc w:val="center"/>
              <w:rPr>
                <w:rFonts w:ascii="Consolas" w:hAnsi="Consolas"/>
                <w:noProof/>
              </w:rPr>
              <w:pPrChange w:id="512" w:author="kiriloirilkirilov" w:date="2021-01-21T23:38:00Z">
                <w:pPr>
                  <w:spacing w:before="0" w:after="0"/>
                </w:pPr>
              </w:pPrChange>
            </w:pPr>
            <w:r w:rsidRPr="003F1A6C">
              <w:rPr>
                <w:rFonts w:ascii="Consolas" w:hAnsi="Consolas"/>
                <w:noProof/>
              </w:rPr>
              <w:t>error</w:t>
            </w:r>
          </w:p>
        </w:tc>
      </w:tr>
    </w:tbl>
    <w:p w14:paraId="26FBD0E8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Търговски комисионни</w:t>
      </w:r>
    </w:p>
    <w:p w14:paraId="258A2295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Фирма дава следните </w:t>
      </w:r>
      <w:r w:rsidRPr="003F1A6C">
        <w:rPr>
          <w:b/>
          <w:lang w:val="bg-BG"/>
        </w:rPr>
        <w:t>комисионни</w:t>
      </w:r>
      <w:r w:rsidRPr="003F1A6C">
        <w:rPr>
          <w:lang w:val="bg-BG"/>
        </w:rPr>
        <w:t xml:space="preserve"> на търговците си според </w:t>
      </w:r>
      <w:r w:rsidRPr="003F1A6C">
        <w:rPr>
          <w:b/>
          <w:lang w:val="bg-BG"/>
        </w:rPr>
        <w:t>града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в който работят и обема на </w:t>
      </w:r>
      <w:r w:rsidRPr="003F1A6C">
        <w:rPr>
          <w:b/>
          <w:lang w:val="bg-BG"/>
        </w:rPr>
        <w:t>продажбите</w:t>
      </w:r>
      <w:r w:rsidR="008931D4" w:rsidRPr="008931D4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3F1A6C" w:rsidRPr="003F1A6C" w14:paraId="3D2346A2" w14:textId="77777777" w:rsidTr="00331087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3F5D80D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0124F30E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018D1AF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1D50E02F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42B5379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s &gt; 10 000</w:t>
            </w:r>
          </w:p>
        </w:tc>
      </w:tr>
      <w:tr w:rsidR="003F1A6C" w:rsidRPr="003F1A6C" w14:paraId="289F13E1" w14:textId="77777777" w:rsidTr="00331087">
        <w:trPr>
          <w:jc w:val="center"/>
        </w:trPr>
        <w:tc>
          <w:tcPr>
            <w:tcW w:w="971" w:type="dxa"/>
          </w:tcPr>
          <w:p w14:paraId="0D5986A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Sofia</w:t>
            </w:r>
          </w:p>
        </w:tc>
        <w:tc>
          <w:tcPr>
            <w:tcW w:w="1278" w:type="dxa"/>
          </w:tcPr>
          <w:p w14:paraId="3E905B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5%</w:t>
            </w:r>
          </w:p>
        </w:tc>
        <w:tc>
          <w:tcPr>
            <w:tcW w:w="1662" w:type="dxa"/>
          </w:tcPr>
          <w:p w14:paraId="431F008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7%</w:t>
            </w:r>
          </w:p>
        </w:tc>
        <w:tc>
          <w:tcPr>
            <w:tcW w:w="1935" w:type="dxa"/>
          </w:tcPr>
          <w:p w14:paraId="1764C75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8%</w:t>
            </w:r>
          </w:p>
        </w:tc>
        <w:tc>
          <w:tcPr>
            <w:tcW w:w="1230" w:type="dxa"/>
          </w:tcPr>
          <w:p w14:paraId="1040FFB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12%</w:t>
            </w:r>
          </w:p>
        </w:tc>
      </w:tr>
      <w:tr w:rsidR="003F1A6C" w:rsidRPr="003F1A6C" w14:paraId="69DB1943" w14:textId="77777777" w:rsidTr="00331087">
        <w:trPr>
          <w:jc w:val="center"/>
        </w:trPr>
        <w:tc>
          <w:tcPr>
            <w:tcW w:w="971" w:type="dxa"/>
          </w:tcPr>
          <w:p w14:paraId="79CA770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Varna</w:t>
            </w:r>
          </w:p>
        </w:tc>
        <w:tc>
          <w:tcPr>
            <w:tcW w:w="1278" w:type="dxa"/>
          </w:tcPr>
          <w:p w14:paraId="67443A2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4.5%</w:t>
            </w:r>
          </w:p>
        </w:tc>
        <w:tc>
          <w:tcPr>
            <w:tcW w:w="1662" w:type="dxa"/>
          </w:tcPr>
          <w:p w14:paraId="3F77CD7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7.5%</w:t>
            </w:r>
          </w:p>
        </w:tc>
        <w:tc>
          <w:tcPr>
            <w:tcW w:w="1935" w:type="dxa"/>
          </w:tcPr>
          <w:p w14:paraId="7211821A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10%</w:t>
            </w:r>
          </w:p>
        </w:tc>
        <w:tc>
          <w:tcPr>
            <w:tcW w:w="1230" w:type="dxa"/>
          </w:tcPr>
          <w:p w14:paraId="24B90AA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13%</w:t>
            </w:r>
          </w:p>
        </w:tc>
      </w:tr>
      <w:tr w:rsidR="003F1A6C" w:rsidRPr="003F1A6C" w14:paraId="48D39DB5" w14:textId="77777777" w:rsidTr="00331087">
        <w:trPr>
          <w:jc w:val="center"/>
        </w:trPr>
        <w:tc>
          <w:tcPr>
            <w:tcW w:w="971" w:type="dxa"/>
          </w:tcPr>
          <w:p w14:paraId="156502B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Plovdiv</w:t>
            </w:r>
          </w:p>
        </w:tc>
        <w:tc>
          <w:tcPr>
            <w:tcW w:w="1278" w:type="dxa"/>
          </w:tcPr>
          <w:p w14:paraId="5F253AF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5.5%</w:t>
            </w:r>
          </w:p>
        </w:tc>
        <w:tc>
          <w:tcPr>
            <w:tcW w:w="1662" w:type="dxa"/>
          </w:tcPr>
          <w:p w14:paraId="3253B01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8%</w:t>
            </w:r>
          </w:p>
        </w:tc>
        <w:tc>
          <w:tcPr>
            <w:tcW w:w="1935" w:type="dxa"/>
          </w:tcPr>
          <w:p w14:paraId="4F97D34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12%</w:t>
            </w:r>
          </w:p>
        </w:tc>
        <w:tc>
          <w:tcPr>
            <w:tcW w:w="1230" w:type="dxa"/>
          </w:tcPr>
          <w:p w14:paraId="0E90171E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14.5%</w:t>
            </w:r>
          </w:p>
        </w:tc>
      </w:tr>
    </w:tbl>
    <w:p w14:paraId="7956115A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E744E7">
        <w:rPr>
          <w:b/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E744E7">
        <w:rPr>
          <w:lang w:val="bg-BG"/>
        </w:rPr>
        <w:t xml:space="preserve"> получава</w:t>
      </w:r>
      <w:r w:rsidRPr="003F1A6C">
        <w:rPr>
          <w:lang w:val="bg-BG"/>
        </w:rPr>
        <w:t xml:space="preserve"> име на </w:t>
      </w:r>
      <w:r w:rsidRPr="003F1A6C">
        <w:rPr>
          <w:b/>
          <w:lang w:val="bg-BG"/>
        </w:rPr>
        <w:t>град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стринг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обем на </w:t>
      </w:r>
      <w:r w:rsidRPr="003F1A6C">
        <w:rPr>
          <w:b/>
          <w:lang w:val="bg-BG"/>
        </w:rPr>
        <w:t>продажби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изчислява и извежда размера на търговската </w:t>
      </w:r>
      <w:r w:rsidRPr="003F1A6C">
        <w:rPr>
          <w:b/>
          <w:lang w:val="bg-BG"/>
        </w:rPr>
        <w:t>комисионна</w:t>
      </w:r>
      <w:r w:rsidRPr="003F1A6C">
        <w:rPr>
          <w:lang w:val="bg-BG"/>
        </w:rPr>
        <w:t xml:space="preserve"> според горната таблица</w:t>
      </w:r>
      <w:r w:rsidRPr="003F1A6C">
        <w:t xml:space="preserve">. </w:t>
      </w:r>
      <w:r w:rsidRPr="003F1A6C">
        <w:rPr>
          <w:lang w:val="bg-BG"/>
        </w:rPr>
        <w:t xml:space="preserve">Резултатът да се изведе форматиран до </w:t>
      </w:r>
      <w:r w:rsidRPr="003F1A6C">
        <w:rPr>
          <w:b/>
        </w:rPr>
        <w:t xml:space="preserve">2 </w:t>
      </w:r>
      <w:r w:rsidRPr="003F1A6C">
        <w:rPr>
          <w:b/>
          <w:lang w:val="bg-BG"/>
        </w:rPr>
        <w:t>цифри след десетичната точка</w:t>
      </w:r>
      <w:r w:rsidRPr="003F1A6C">
        <w:t xml:space="preserve">. </w:t>
      </w:r>
      <w:r w:rsidRPr="003F1A6C">
        <w:rPr>
          <w:lang w:val="bg-BG"/>
        </w:rPr>
        <w:t xml:space="preserve">При </w:t>
      </w:r>
      <w:r w:rsidRPr="003F1A6C">
        <w:rPr>
          <w:b/>
          <w:lang w:val="bg-BG"/>
        </w:rPr>
        <w:t>невалиден</w:t>
      </w:r>
      <w:r w:rsidRPr="003F1A6C">
        <w:rPr>
          <w:lang w:val="bg-BG"/>
        </w:rPr>
        <w:t xml:space="preserve"> град или обем на продажбите </w:t>
      </w:r>
      <w:r w:rsidRPr="003F1A6C">
        <w:rPr>
          <w:noProof/>
        </w:rPr>
        <w:t>(</w:t>
      </w:r>
      <w:r w:rsidRPr="003F1A6C">
        <w:rPr>
          <w:lang w:val="bg-BG"/>
        </w:rPr>
        <w:t>отрицателно число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да се отпечата </w:t>
      </w:r>
      <w:r w:rsidRPr="003F1A6C">
        <w:t>"</w:t>
      </w:r>
      <w:r w:rsidRPr="003F1A6C">
        <w:rPr>
          <w:rStyle w:val="CodeChar"/>
        </w:rPr>
        <w:t>error</w:t>
      </w:r>
      <w:r w:rsidRPr="003F1A6C">
        <w:t xml:space="preserve">". </w:t>
      </w:r>
    </w:p>
    <w:p w14:paraId="75E49969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1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  <w:tblPrChange w:id="513" w:author="Desislava Topuzakova" w:date="2021-01-21T23:42:00Z">
          <w:tblPr>
            <w:tblStyle w:val="TableGrid"/>
            <w:tblW w:w="11132" w:type="dxa"/>
            <w:tblInd w:w="23" w:type="dxa"/>
            <w:tblLayout w:type="fixed"/>
            <w:tblCellMar>
              <w:top w:w="57" w:type="dxa"/>
              <w:left w:w="85" w:type="dxa"/>
              <w:bottom w:w="57" w:type="dxa"/>
              <w:right w:w="85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612"/>
        <w:gridCol w:w="953"/>
        <w:gridCol w:w="197"/>
        <w:gridCol w:w="1667"/>
        <w:gridCol w:w="1016"/>
        <w:gridCol w:w="197"/>
        <w:gridCol w:w="1530"/>
        <w:gridCol w:w="978"/>
        <w:gridCol w:w="192"/>
        <w:gridCol w:w="1890"/>
        <w:gridCol w:w="900"/>
        <w:tblGridChange w:id="514">
          <w:tblGrid>
            <w:gridCol w:w="1612"/>
            <w:gridCol w:w="892"/>
            <w:gridCol w:w="190"/>
            <w:gridCol w:w="1735"/>
            <w:gridCol w:w="772"/>
            <w:gridCol w:w="190"/>
            <w:gridCol w:w="1494"/>
            <w:gridCol w:w="893"/>
            <w:gridCol w:w="190"/>
            <w:gridCol w:w="182"/>
            <w:gridCol w:w="192"/>
            <w:gridCol w:w="1800"/>
            <w:gridCol w:w="90"/>
            <w:gridCol w:w="900"/>
          </w:tblGrid>
        </w:tblGridChange>
      </w:tblGrid>
      <w:tr w:rsidR="002B177F" w:rsidRPr="003F1A6C" w14:paraId="6C7C054C" w14:textId="77777777" w:rsidTr="002B177F">
        <w:tc>
          <w:tcPr>
            <w:tcW w:w="1612" w:type="dxa"/>
            <w:shd w:val="clear" w:color="auto" w:fill="D9D9D9" w:themeFill="background1" w:themeFillShade="D9"/>
            <w:vAlign w:val="center"/>
            <w:tcPrChange w:id="515" w:author="Desislava Topuzakova" w:date="2021-01-21T23:42:00Z">
              <w:tcPr>
                <w:tcW w:w="1612" w:type="dxa"/>
                <w:shd w:val="clear" w:color="auto" w:fill="D9D9D9" w:themeFill="background1" w:themeFillShade="D9"/>
                <w:vAlign w:val="center"/>
              </w:tcPr>
            </w:tcPrChange>
          </w:tcPr>
          <w:p w14:paraId="5DDE4AC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  <w:tcPrChange w:id="516" w:author="Desislava Topuzakova" w:date="2021-01-21T23:42:00Z">
              <w:tcPr>
                <w:tcW w:w="892" w:type="dxa"/>
                <w:shd w:val="clear" w:color="auto" w:fill="D9D9D9" w:themeFill="background1" w:themeFillShade="D9"/>
                <w:vAlign w:val="center"/>
              </w:tcPr>
            </w:tcPrChange>
          </w:tcPr>
          <w:p w14:paraId="33E6A07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  <w:tcPrChange w:id="517" w:author="Desislava Topuzakova" w:date="2021-01-21T23:42:00Z">
              <w:tcPr>
                <w:tcW w:w="190" w:type="dxa"/>
                <w:vMerge w:val="restart"/>
                <w:tcBorders>
                  <w:top w:val="nil"/>
                  <w:bottom w:val="nil"/>
                </w:tcBorders>
                <w:shd w:val="clear" w:color="auto" w:fill="auto"/>
              </w:tcPr>
            </w:tcPrChange>
          </w:tcPr>
          <w:p w14:paraId="31A69A3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67" w:type="dxa"/>
            <w:shd w:val="clear" w:color="auto" w:fill="D9D9D9" w:themeFill="background1" w:themeFillShade="D9"/>
            <w:vAlign w:val="center"/>
            <w:tcPrChange w:id="518" w:author="Desislava Topuzakova" w:date="2021-01-21T23:42:00Z">
              <w:tcPr>
                <w:tcW w:w="1735" w:type="dxa"/>
                <w:shd w:val="clear" w:color="auto" w:fill="D9D9D9" w:themeFill="background1" w:themeFillShade="D9"/>
                <w:vAlign w:val="center"/>
              </w:tcPr>
            </w:tcPrChange>
          </w:tcPr>
          <w:p w14:paraId="5F78326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  <w:tcPrChange w:id="519" w:author="Desislava Topuzakova" w:date="2021-01-21T23:42:00Z">
              <w:tcPr>
                <w:tcW w:w="772" w:type="dxa"/>
                <w:shd w:val="clear" w:color="auto" w:fill="D9D9D9" w:themeFill="background1" w:themeFillShade="D9"/>
                <w:vAlign w:val="center"/>
              </w:tcPr>
            </w:tcPrChange>
          </w:tcPr>
          <w:p w14:paraId="2131CF1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  <w:tcPrChange w:id="520" w:author="Desislava Topuzakova" w:date="2021-01-21T23:42:00Z">
              <w:tcPr>
                <w:tcW w:w="190" w:type="dxa"/>
                <w:vMerge w:val="restart"/>
                <w:tcBorders>
                  <w:top w:val="nil"/>
                  <w:bottom w:val="nil"/>
                </w:tcBorders>
                <w:shd w:val="clear" w:color="auto" w:fill="auto"/>
              </w:tcPr>
            </w:tcPrChange>
          </w:tcPr>
          <w:p w14:paraId="0EE2780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  <w:tcPrChange w:id="521" w:author="Desislava Topuzakova" w:date="2021-01-21T23:42:00Z">
              <w:tcPr>
                <w:tcW w:w="1494" w:type="dxa"/>
                <w:shd w:val="clear" w:color="auto" w:fill="D9D9D9" w:themeFill="background1" w:themeFillShade="D9"/>
                <w:vAlign w:val="center"/>
              </w:tcPr>
            </w:tcPrChange>
          </w:tcPr>
          <w:p w14:paraId="21227F4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78" w:type="dxa"/>
            <w:shd w:val="clear" w:color="auto" w:fill="D9D9D9" w:themeFill="background1" w:themeFillShade="D9"/>
            <w:vAlign w:val="center"/>
            <w:tcPrChange w:id="522" w:author="Desislava Topuzakova" w:date="2021-01-21T23:42:00Z">
              <w:tcPr>
                <w:tcW w:w="893" w:type="dxa"/>
                <w:shd w:val="clear" w:color="auto" w:fill="D9D9D9" w:themeFill="background1" w:themeFillShade="D9"/>
                <w:vAlign w:val="center"/>
              </w:tcPr>
            </w:tcPrChange>
          </w:tcPr>
          <w:p w14:paraId="43789FA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2" w:type="dxa"/>
            <w:vMerge w:val="restart"/>
            <w:tcBorders>
              <w:top w:val="nil"/>
              <w:bottom w:val="nil"/>
            </w:tcBorders>
            <w:shd w:val="clear" w:color="auto" w:fill="auto"/>
            <w:tcPrChange w:id="523" w:author="Desislava Topuzakova" w:date="2021-01-21T23:42:00Z">
              <w:tcPr>
                <w:tcW w:w="190" w:type="dxa"/>
                <w:vMerge w:val="restart"/>
                <w:tcBorders>
                  <w:top w:val="nil"/>
                  <w:bottom w:val="nil"/>
                </w:tcBorders>
                <w:shd w:val="clear" w:color="auto" w:fill="auto"/>
              </w:tcPr>
            </w:tcPrChange>
          </w:tcPr>
          <w:p w14:paraId="0590B41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  <w:vAlign w:val="center"/>
            <w:tcPrChange w:id="524" w:author="Desislava Topuzakova" w:date="2021-01-21T23:42:00Z">
              <w:tcPr>
                <w:tcW w:w="2174" w:type="dxa"/>
                <w:gridSpan w:val="3"/>
                <w:shd w:val="clear" w:color="auto" w:fill="D9D9D9" w:themeFill="background1" w:themeFillShade="D9"/>
                <w:vAlign w:val="center"/>
              </w:tcPr>
            </w:tcPrChange>
          </w:tcPr>
          <w:p w14:paraId="1B5A811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  <w:tcPrChange w:id="525" w:author="Desislava Topuzakova" w:date="2021-01-21T23:42:00Z">
              <w:tcPr>
                <w:tcW w:w="990" w:type="dxa"/>
                <w:gridSpan w:val="2"/>
                <w:shd w:val="clear" w:color="auto" w:fill="D9D9D9" w:themeFill="background1" w:themeFillShade="D9"/>
                <w:vAlign w:val="center"/>
              </w:tcPr>
            </w:tcPrChange>
          </w:tcPr>
          <w:p w14:paraId="7A17574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2B177F" w:rsidRPr="003F1A6C" w14:paraId="43B25451" w14:textId="77777777" w:rsidTr="002B177F">
        <w:tc>
          <w:tcPr>
            <w:tcW w:w="1612" w:type="dxa"/>
            <w:vAlign w:val="center"/>
            <w:tcPrChange w:id="526" w:author="Desislava Topuzakova" w:date="2021-01-21T23:42:00Z">
              <w:tcPr>
                <w:tcW w:w="1612" w:type="dxa"/>
                <w:vAlign w:val="center"/>
              </w:tcPr>
            </w:tcPrChange>
          </w:tcPr>
          <w:p w14:paraId="6CE431F6" w14:textId="0B529AC1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ins w:id="527" w:author="Desislava Topuzakova" w:date="2021-01-21T23:41:00Z">
              <w:r>
                <w:rPr>
                  <w:rFonts w:ascii="Consolas" w:hAnsi="Consolas"/>
                  <w:noProof/>
                </w:rPr>
                <w:t>(</w:t>
              </w:r>
            </w:ins>
            <w:del w:id="528" w:author="Topuzakova, Desislava" w:date="2021-01-09T00:39:00Z">
              <w:r w:rsidR="00E744E7" w:rsidDel="00BE2081">
                <w:rPr>
                  <w:rFonts w:ascii="Consolas" w:hAnsi="Consolas"/>
                  <w:noProof/>
                  <w:lang w:val="bg-BG"/>
                </w:rPr>
                <w:delText>("</w:delText>
              </w:r>
            </w:del>
            <w:ins w:id="529" w:author="Topuzakova, Desislava" w:date="2021-01-09T00:39:00Z">
              <w:r w:rsidR="00BE2081">
                <w:rPr>
                  <w:rFonts w:ascii="Consolas" w:hAnsi="Consolas"/>
                  <w:noProof/>
                </w:rPr>
                <w:t>[</w:t>
              </w:r>
              <w:r w:rsidR="00BE2081">
                <w:rPr>
                  <w:rFonts w:ascii="Consolas" w:hAnsi="Consolas"/>
                  <w:noProof/>
                  <w:lang w:val="bg-BG"/>
                </w:rPr>
                <w:t>"</w:t>
              </w:r>
            </w:ins>
            <w:r w:rsidR="003F1A6C" w:rsidRPr="003F1A6C">
              <w:rPr>
                <w:rFonts w:ascii="Consolas" w:hAnsi="Consolas"/>
                <w:noProof/>
              </w:rPr>
              <w:t>Sofia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095DA63A" w14:textId="7B07A5F7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1500</w:t>
            </w:r>
            <w:r>
              <w:rPr>
                <w:rFonts w:ascii="Consolas" w:hAnsi="Consolas"/>
                <w:noProof/>
              </w:rPr>
              <w:t>"</w:t>
            </w:r>
            <w:ins w:id="530" w:author="Topuzakova, Desislava" w:date="2021-01-09T00:39:00Z">
              <w:r w:rsidR="00BE2081">
                <w:rPr>
                  <w:rFonts w:ascii="Consolas" w:hAnsi="Consolas"/>
                  <w:noProof/>
                </w:rPr>
                <w:t>]</w:t>
              </w:r>
            </w:ins>
            <w:ins w:id="531" w:author="Desislava Topuzakova" w:date="2021-01-21T23:41:00Z">
              <w:r w:rsidR="002B177F">
                <w:rPr>
                  <w:rFonts w:ascii="Consolas" w:hAnsi="Consolas"/>
                  <w:noProof/>
                </w:rPr>
                <w:t>)</w:t>
              </w:r>
            </w:ins>
            <w:del w:id="532" w:author="Topuzakova, Desislava" w:date="2021-01-09T00:39:00Z">
              <w:r w:rsidR="00E744E7" w:rsidDel="00BE2081">
                <w:rPr>
                  <w:rFonts w:ascii="Consolas" w:hAnsi="Consolas"/>
                  <w:noProof/>
                  <w:lang w:val="bg-BG"/>
                </w:rPr>
                <w:delText>)</w:delText>
              </w:r>
            </w:del>
          </w:p>
        </w:tc>
        <w:tc>
          <w:tcPr>
            <w:tcW w:w="953" w:type="dxa"/>
            <w:vAlign w:val="center"/>
            <w:tcPrChange w:id="533" w:author="Desislava Topuzakova" w:date="2021-01-21T23:42:00Z">
              <w:tcPr>
                <w:tcW w:w="892" w:type="dxa"/>
                <w:vAlign w:val="center"/>
              </w:tcPr>
            </w:tcPrChange>
          </w:tcPr>
          <w:p w14:paraId="68BEBC4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  <w:tcPrChange w:id="534" w:author="Desislava Topuzakova" w:date="2021-01-21T23:42:00Z">
              <w:tcPr>
                <w:tcW w:w="190" w:type="dxa"/>
                <w:vMerge/>
                <w:tcBorders>
                  <w:bottom w:val="nil"/>
                </w:tcBorders>
                <w:shd w:val="clear" w:color="auto" w:fill="auto"/>
              </w:tcPr>
            </w:tcPrChange>
          </w:tcPr>
          <w:p w14:paraId="784A25B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67" w:type="dxa"/>
            <w:vAlign w:val="center"/>
            <w:tcPrChange w:id="535" w:author="Desislava Topuzakova" w:date="2021-01-21T23:42:00Z">
              <w:tcPr>
                <w:tcW w:w="1735" w:type="dxa"/>
                <w:vAlign w:val="center"/>
              </w:tcPr>
            </w:tcPrChange>
          </w:tcPr>
          <w:p w14:paraId="4F95DE95" w14:textId="6F76FC59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ins w:id="536" w:author="Desislava Topuzakova" w:date="2021-01-21T23:41:00Z">
              <w:r>
                <w:rPr>
                  <w:rFonts w:ascii="Consolas" w:hAnsi="Consolas"/>
                  <w:noProof/>
                </w:rPr>
                <w:t>(</w:t>
              </w:r>
            </w:ins>
            <w:ins w:id="537" w:author="Topuzakova, Desislava" w:date="2021-01-09T00:39:00Z">
              <w:r w:rsidR="00BE2081">
                <w:rPr>
                  <w:rFonts w:ascii="Consolas" w:hAnsi="Consolas"/>
                  <w:noProof/>
                </w:rPr>
                <w:t>[</w:t>
              </w:r>
            </w:ins>
            <w:del w:id="538" w:author="Topuzakova, Desislava" w:date="2021-01-09T00:39:00Z">
              <w:r w:rsidR="00E744E7" w:rsidDel="00BE2081">
                <w:rPr>
                  <w:rFonts w:ascii="Consolas" w:hAnsi="Consolas"/>
                  <w:noProof/>
                  <w:lang w:val="bg-BG"/>
                </w:rPr>
                <w:delText>(</w:delText>
              </w:r>
            </w:del>
            <w:r w:rsidR="00E744E7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Plovdiv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4388D2C5" w14:textId="42BBD9D8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499.99</w:t>
            </w:r>
            <w:r>
              <w:rPr>
                <w:rFonts w:ascii="Consolas" w:hAnsi="Consolas"/>
                <w:noProof/>
              </w:rPr>
              <w:t>"</w:t>
            </w:r>
            <w:ins w:id="539" w:author="Topuzakova, Desislava" w:date="2021-01-09T00:39:00Z">
              <w:r w:rsidR="00BE2081">
                <w:rPr>
                  <w:rFonts w:ascii="Consolas" w:hAnsi="Consolas"/>
                  <w:noProof/>
                </w:rPr>
                <w:t>]</w:t>
              </w:r>
            </w:ins>
            <w:ins w:id="540" w:author="Desislava Topuzakova" w:date="2021-01-21T23:41:00Z">
              <w:r w:rsidR="002B177F">
                <w:rPr>
                  <w:rFonts w:ascii="Consolas" w:hAnsi="Consolas"/>
                  <w:noProof/>
                </w:rPr>
                <w:t>)</w:t>
              </w:r>
            </w:ins>
            <w:del w:id="541" w:author="Topuzakova, Desislava" w:date="2021-01-09T00:39:00Z">
              <w:r w:rsidR="00E744E7" w:rsidDel="00BE2081">
                <w:rPr>
                  <w:rFonts w:ascii="Consolas" w:hAnsi="Consolas"/>
                  <w:noProof/>
                  <w:lang w:val="bg-BG"/>
                </w:rPr>
                <w:delText>)</w:delText>
              </w:r>
            </w:del>
          </w:p>
        </w:tc>
        <w:tc>
          <w:tcPr>
            <w:tcW w:w="1016" w:type="dxa"/>
            <w:vAlign w:val="center"/>
            <w:tcPrChange w:id="542" w:author="Desislava Topuzakova" w:date="2021-01-21T23:42:00Z">
              <w:tcPr>
                <w:tcW w:w="772" w:type="dxa"/>
                <w:vAlign w:val="center"/>
              </w:tcPr>
            </w:tcPrChange>
          </w:tcPr>
          <w:p w14:paraId="730AA4D5" w14:textId="77777777" w:rsidR="003F1A6C" w:rsidRPr="003F1A6C" w:rsidRDefault="003F1A6C" w:rsidP="002B177F">
            <w:pPr>
              <w:spacing w:before="0" w:after="0"/>
              <w:jc w:val="center"/>
              <w:rPr>
                <w:rFonts w:ascii="Consolas" w:hAnsi="Consolas"/>
                <w:noProof/>
              </w:rPr>
              <w:pPrChange w:id="543" w:author="Desislava Topuzakova" w:date="2021-01-21T23:42:00Z">
                <w:pPr>
                  <w:spacing w:before="0" w:after="0"/>
                </w:pPr>
              </w:pPrChange>
            </w:pPr>
            <w:r w:rsidRPr="003F1A6C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  <w:tcPrChange w:id="544" w:author="Desislava Topuzakova" w:date="2021-01-21T23:42:00Z">
              <w:tcPr>
                <w:tcW w:w="190" w:type="dxa"/>
                <w:vMerge/>
                <w:tcBorders>
                  <w:bottom w:val="nil"/>
                </w:tcBorders>
                <w:shd w:val="clear" w:color="auto" w:fill="auto"/>
              </w:tcPr>
            </w:tcPrChange>
          </w:tcPr>
          <w:p w14:paraId="7A62745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  <w:vAlign w:val="center"/>
            <w:tcPrChange w:id="545" w:author="Desislava Topuzakova" w:date="2021-01-21T23:42:00Z">
              <w:tcPr>
                <w:tcW w:w="1494" w:type="dxa"/>
                <w:vAlign w:val="center"/>
              </w:tcPr>
            </w:tcPrChange>
          </w:tcPr>
          <w:p w14:paraId="2E161C47" w14:textId="1A11D010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ins w:id="546" w:author="Desislava Topuzakova" w:date="2021-01-21T23:41:00Z">
              <w:r>
                <w:rPr>
                  <w:rFonts w:ascii="Consolas" w:hAnsi="Consolas"/>
                  <w:noProof/>
                </w:rPr>
                <w:t>(</w:t>
              </w:r>
            </w:ins>
            <w:del w:id="547" w:author="Topuzakova, Desislava" w:date="2021-01-09T00:39:00Z">
              <w:r w:rsidR="00E744E7" w:rsidDel="00BE2081">
                <w:rPr>
                  <w:rFonts w:ascii="Consolas" w:hAnsi="Consolas"/>
                  <w:noProof/>
                  <w:lang w:val="bg-BG"/>
                </w:rPr>
                <w:delText>("</w:delText>
              </w:r>
            </w:del>
            <w:ins w:id="548" w:author="Topuzakova, Desislava" w:date="2021-01-09T00:39:00Z">
              <w:r w:rsidR="00BE2081">
                <w:rPr>
                  <w:rFonts w:ascii="Consolas" w:hAnsi="Consolas"/>
                  <w:noProof/>
                </w:rPr>
                <w:t>[</w:t>
              </w:r>
              <w:r w:rsidR="00BE2081">
                <w:rPr>
                  <w:rFonts w:ascii="Consolas" w:hAnsi="Consolas"/>
                  <w:noProof/>
                  <w:lang w:val="bg-BG"/>
                </w:rPr>
                <w:t>"</w:t>
              </w:r>
            </w:ins>
            <w:r w:rsidR="003F1A6C" w:rsidRPr="003F1A6C">
              <w:rPr>
                <w:rFonts w:ascii="Consolas" w:hAnsi="Consolas"/>
                <w:noProof/>
              </w:rPr>
              <w:t>Varna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21478E36" w14:textId="7BBC6EB7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3874.50</w:t>
            </w:r>
            <w:r>
              <w:rPr>
                <w:rFonts w:ascii="Consolas" w:hAnsi="Consolas"/>
                <w:noProof/>
              </w:rPr>
              <w:t>"</w:t>
            </w:r>
            <w:ins w:id="549" w:author="Desislava Topuzakova" w:date="2021-01-21T23:41:00Z">
              <w:r w:rsidR="002B177F">
                <w:rPr>
                  <w:rFonts w:ascii="Consolas" w:hAnsi="Consolas"/>
                  <w:noProof/>
                </w:rPr>
                <w:t>])</w:t>
              </w:r>
            </w:ins>
            <w:ins w:id="550" w:author="Topuzakova, Desislava" w:date="2021-01-09T00:39:00Z">
              <w:del w:id="551" w:author="Desislava Topuzakova" w:date="2021-01-21T23:40:00Z">
                <w:r w:rsidR="00BE2081" w:rsidDel="00D87C1C">
                  <w:rPr>
                    <w:rFonts w:ascii="Consolas" w:hAnsi="Consolas"/>
                    <w:noProof/>
                  </w:rPr>
                  <w:delText>]</w:delText>
                </w:r>
              </w:del>
            </w:ins>
            <w:del w:id="552" w:author="Topuzakova, Desislava" w:date="2021-01-09T00:39:00Z">
              <w:r w:rsidR="00E744E7" w:rsidDel="00BE2081">
                <w:rPr>
                  <w:rFonts w:ascii="Consolas" w:hAnsi="Consolas"/>
                  <w:noProof/>
                  <w:lang w:val="bg-BG"/>
                </w:rPr>
                <w:delText>)</w:delText>
              </w:r>
            </w:del>
          </w:p>
        </w:tc>
        <w:tc>
          <w:tcPr>
            <w:tcW w:w="978" w:type="dxa"/>
            <w:vAlign w:val="center"/>
            <w:tcPrChange w:id="553" w:author="Desislava Topuzakova" w:date="2021-01-21T23:42:00Z">
              <w:tcPr>
                <w:tcW w:w="1265" w:type="dxa"/>
                <w:gridSpan w:val="3"/>
                <w:vAlign w:val="center"/>
              </w:tcPr>
            </w:tcPrChange>
          </w:tcPr>
          <w:p w14:paraId="51276CDB" w14:textId="77777777" w:rsidR="003F1A6C" w:rsidRPr="003F1A6C" w:rsidRDefault="003F1A6C" w:rsidP="002B177F">
            <w:pPr>
              <w:spacing w:before="0" w:after="0"/>
              <w:jc w:val="center"/>
              <w:rPr>
                <w:rFonts w:ascii="Consolas" w:hAnsi="Consolas"/>
                <w:noProof/>
              </w:rPr>
              <w:pPrChange w:id="554" w:author="Desislava Topuzakova" w:date="2021-01-21T23:42:00Z">
                <w:pPr>
                  <w:spacing w:before="0" w:after="0"/>
                </w:pPr>
              </w:pPrChange>
            </w:pPr>
            <w:r w:rsidRPr="003F1A6C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192" w:type="dxa"/>
            <w:vMerge/>
            <w:tcBorders>
              <w:bottom w:val="nil"/>
            </w:tcBorders>
            <w:shd w:val="clear" w:color="auto" w:fill="auto"/>
            <w:tcPrChange w:id="555" w:author="Desislava Topuzakova" w:date="2021-01-21T23:42:00Z">
              <w:tcPr>
                <w:tcW w:w="192" w:type="dxa"/>
                <w:vMerge/>
                <w:tcBorders>
                  <w:bottom w:val="nil"/>
                </w:tcBorders>
                <w:shd w:val="clear" w:color="auto" w:fill="auto"/>
              </w:tcPr>
            </w:tcPrChange>
          </w:tcPr>
          <w:p w14:paraId="7087F315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890" w:type="dxa"/>
            <w:vAlign w:val="center"/>
            <w:tcPrChange w:id="556" w:author="Desislava Topuzakova" w:date="2021-01-21T23:42:00Z">
              <w:tcPr>
                <w:tcW w:w="1890" w:type="dxa"/>
                <w:gridSpan w:val="2"/>
                <w:vAlign w:val="center"/>
              </w:tcPr>
            </w:tcPrChange>
          </w:tcPr>
          <w:p w14:paraId="2A85718E" w14:textId="06F060F7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ins w:id="557" w:author="Desislava Topuzakova" w:date="2021-01-21T23:41:00Z">
              <w:r>
                <w:rPr>
                  <w:rFonts w:ascii="Consolas" w:hAnsi="Consolas"/>
                  <w:noProof/>
                </w:rPr>
                <w:t>(</w:t>
              </w:r>
            </w:ins>
            <w:ins w:id="558" w:author="Topuzakova, Desislava" w:date="2021-01-09T00:39:00Z">
              <w:r w:rsidR="00BE2081">
                <w:rPr>
                  <w:rFonts w:ascii="Consolas" w:hAnsi="Consolas"/>
                  <w:noProof/>
                </w:rPr>
                <w:t>[</w:t>
              </w:r>
            </w:ins>
            <w:del w:id="559" w:author="Topuzakova, Desislava" w:date="2021-01-09T00:39:00Z">
              <w:r w:rsidR="00E744E7" w:rsidDel="00BE2081">
                <w:rPr>
                  <w:rFonts w:ascii="Consolas" w:hAnsi="Consolas"/>
                  <w:noProof/>
                  <w:lang w:val="bg-BG"/>
                </w:rPr>
                <w:delText>(</w:delText>
              </w:r>
            </w:del>
            <w:r w:rsidR="00E744E7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Kaspichan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5C62110D" w14:textId="4EC48838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-50</w:t>
            </w:r>
            <w:r>
              <w:rPr>
                <w:rFonts w:ascii="Consolas" w:hAnsi="Consolas"/>
                <w:noProof/>
              </w:rPr>
              <w:t>"</w:t>
            </w:r>
            <w:ins w:id="560" w:author="Topuzakova, Desislava" w:date="2021-01-09T00:39:00Z">
              <w:r w:rsidR="00BE2081">
                <w:rPr>
                  <w:rFonts w:ascii="Consolas" w:hAnsi="Consolas"/>
                  <w:noProof/>
                </w:rPr>
                <w:t>]</w:t>
              </w:r>
            </w:ins>
            <w:ins w:id="561" w:author="Desislava Topuzakova" w:date="2021-01-21T23:41:00Z">
              <w:r w:rsidR="002B177F">
                <w:rPr>
                  <w:rFonts w:ascii="Consolas" w:hAnsi="Consolas"/>
                  <w:noProof/>
                </w:rPr>
                <w:t>)</w:t>
              </w:r>
            </w:ins>
            <w:del w:id="562" w:author="Topuzakova, Desislava" w:date="2021-01-09T00:39:00Z">
              <w:r w:rsidR="00E744E7" w:rsidDel="00BE2081">
                <w:rPr>
                  <w:rFonts w:ascii="Consolas" w:hAnsi="Consolas"/>
                  <w:noProof/>
                  <w:lang w:val="bg-BG"/>
                </w:rPr>
                <w:delText>)</w:delText>
              </w:r>
            </w:del>
          </w:p>
        </w:tc>
        <w:tc>
          <w:tcPr>
            <w:tcW w:w="900" w:type="dxa"/>
            <w:vAlign w:val="center"/>
            <w:tcPrChange w:id="563" w:author="Desislava Topuzakova" w:date="2021-01-21T23:42:00Z">
              <w:tcPr>
                <w:tcW w:w="900" w:type="dxa"/>
                <w:vAlign w:val="center"/>
              </w:tcPr>
            </w:tcPrChange>
          </w:tcPr>
          <w:p w14:paraId="39350FF7" w14:textId="77777777" w:rsidR="003F1A6C" w:rsidRPr="003F1A6C" w:rsidRDefault="003F1A6C" w:rsidP="002B177F">
            <w:pPr>
              <w:spacing w:before="0" w:after="0"/>
              <w:jc w:val="center"/>
              <w:rPr>
                <w:rFonts w:ascii="Consolas" w:hAnsi="Consolas"/>
                <w:noProof/>
              </w:rPr>
              <w:pPrChange w:id="564" w:author="Desislava Topuzakova" w:date="2021-01-21T23:42:00Z">
                <w:pPr>
                  <w:spacing w:before="0" w:after="0"/>
                </w:pPr>
              </w:pPrChange>
            </w:pPr>
            <w:r w:rsidRPr="003F1A6C">
              <w:rPr>
                <w:rFonts w:ascii="Consolas" w:hAnsi="Consolas"/>
                <w:noProof/>
              </w:rPr>
              <w:t>error</w:t>
            </w:r>
          </w:p>
        </w:tc>
      </w:tr>
    </w:tbl>
    <w:p w14:paraId="2B597C3F" w14:textId="77777777" w:rsidR="003F1A6C" w:rsidRPr="003F1A6C" w:rsidRDefault="003F1A6C" w:rsidP="003F1A6C">
      <w:pPr>
        <w:pStyle w:val="Heading1"/>
        <w:rPr>
          <w:lang w:val="bg-BG"/>
        </w:rPr>
      </w:pPr>
      <w:r w:rsidRPr="003F1A6C">
        <w:rPr>
          <w:lang w:val="bg-BG"/>
        </w:rPr>
        <w:t>Примерна изпитна задача</w:t>
      </w:r>
    </w:p>
    <w:p w14:paraId="2300480B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t>*</w:t>
      </w:r>
      <w:r w:rsidRPr="003F1A6C">
        <w:rPr>
          <w:lang w:val="bg-BG"/>
        </w:rPr>
        <w:t>Ски почивка</w:t>
      </w:r>
    </w:p>
    <w:p w14:paraId="5CD88897" w14:textId="77777777" w:rsidR="003F1A6C" w:rsidRPr="003F1A6C" w:rsidRDefault="003F1A6C" w:rsidP="003F1A6C">
      <w:pPr>
        <w:spacing w:before="40" w:after="40"/>
        <w:rPr>
          <w:lang w:val="bg-BG"/>
        </w:rPr>
      </w:pPr>
      <w:r w:rsidRPr="003F1A6C">
        <w:rPr>
          <w:lang w:val="bg-BG"/>
        </w:rPr>
        <w:t>Атанас решава да прекара отпуската си в Банско и да кара ски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Преди да отиде обаче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трябва да резервира хотел и да изчисли </w:t>
      </w:r>
      <w:r w:rsidRPr="003F1A6C">
        <w:rPr>
          <w:b/>
          <w:bCs/>
          <w:lang w:val="bg-BG"/>
        </w:rPr>
        <w:t>колко ще му струва престоя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Съществуват следните видове помещения</w:t>
      </w:r>
      <w:r w:rsidRPr="003F1A6C">
        <w:t xml:space="preserve">, </w:t>
      </w:r>
      <w:r w:rsidRPr="003F1A6C">
        <w:rPr>
          <w:lang w:val="bg-BG"/>
        </w:rPr>
        <w:t>със следните цени за престой</w:t>
      </w:r>
      <w:r w:rsidRPr="003F1A6C">
        <w:t>:</w:t>
      </w:r>
    </w:p>
    <w:p w14:paraId="79FCE457" w14:textId="77777777" w:rsidR="003F1A6C" w:rsidRPr="003F1A6C" w:rsidRDefault="003F1A6C" w:rsidP="003F1A6C">
      <w:pPr>
        <w:pStyle w:val="ListParagraph"/>
        <w:numPr>
          <w:ilvl w:val="2"/>
          <w:numId w:val="9"/>
        </w:numPr>
        <w:spacing w:before="40" w:after="40"/>
        <w:ind w:left="720"/>
        <w:rPr>
          <w:b/>
          <w:bCs/>
          <w:lang w:val="bg-BG"/>
        </w:rPr>
      </w:pPr>
      <w:r w:rsidRPr="003F1A6C">
        <w:rPr>
          <w:b/>
          <w:bCs/>
        </w:rPr>
        <w:t xml:space="preserve">"room for one person" – 18.00 </w:t>
      </w:r>
      <w:r w:rsidRPr="003F1A6C">
        <w:rPr>
          <w:b/>
          <w:bCs/>
          <w:lang w:val="bg-BG"/>
        </w:rPr>
        <w:t>лв за нощувка</w:t>
      </w:r>
    </w:p>
    <w:p w14:paraId="75D0D57D" w14:textId="77777777" w:rsidR="003F1A6C" w:rsidRPr="003F1A6C" w:rsidRDefault="003F1A6C" w:rsidP="003F1A6C">
      <w:pPr>
        <w:pStyle w:val="ListParagraph"/>
        <w:numPr>
          <w:ilvl w:val="2"/>
          <w:numId w:val="9"/>
        </w:numPr>
        <w:spacing w:before="40" w:after="40"/>
        <w:ind w:left="720"/>
        <w:rPr>
          <w:b/>
          <w:bCs/>
          <w:lang w:val="bg-BG"/>
        </w:rPr>
      </w:pPr>
      <w:r w:rsidRPr="003F1A6C">
        <w:t>"</w:t>
      </w:r>
      <w:r w:rsidRPr="003F1A6C">
        <w:rPr>
          <w:b/>
          <w:bCs/>
        </w:rPr>
        <w:t>apartment</w:t>
      </w:r>
      <w:r w:rsidRPr="003F1A6C">
        <w:t xml:space="preserve">" – </w:t>
      </w:r>
      <w:r w:rsidRPr="003F1A6C">
        <w:rPr>
          <w:b/>
          <w:bCs/>
        </w:rPr>
        <w:t xml:space="preserve">25.00 </w:t>
      </w:r>
      <w:r w:rsidRPr="003F1A6C">
        <w:rPr>
          <w:b/>
          <w:bCs/>
          <w:lang w:val="bg-BG"/>
        </w:rPr>
        <w:t xml:space="preserve">лв за нощувка </w:t>
      </w:r>
    </w:p>
    <w:p w14:paraId="679B0E39" w14:textId="77777777" w:rsidR="003F1A6C" w:rsidRPr="003F1A6C" w:rsidRDefault="003F1A6C" w:rsidP="003F1A6C">
      <w:pPr>
        <w:pStyle w:val="ListParagraph"/>
        <w:numPr>
          <w:ilvl w:val="2"/>
          <w:numId w:val="9"/>
        </w:numPr>
        <w:spacing w:before="40" w:after="40"/>
        <w:ind w:left="720"/>
        <w:rPr>
          <w:b/>
          <w:bCs/>
          <w:lang w:val="bg-BG"/>
        </w:rPr>
      </w:pPr>
      <w:r w:rsidRPr="003F1A6C">
        <w:rPr>
          <w:b/>
          <w:bCs/>
        </w:rPr>
        <w:t>"president</w:t>
      </w:r>
      <w:r w:rsidRPr="003F1A6C">
        <w:t xml:space="preserve"> </w:t>
      </w:r>
      <w:r w:rsidRPr="003F1A6C">
        <w:rPr>
          <w:b/>
          <w:bCs/>
        </w:rPr>
        <w:t>apartment</w:t>
      </w:r>
      <w:r w:rsidRPr="003F1A6C">
        <w:t xml:space="preserve">" – </w:t>
      </w:r>
      <w:r w:rsidRPr="003F1A6C">
        <w:rPr>
          <w:b/>
          <w:bCs/>
        </w:rPr>
        <w:t xml:space="preserve">35.00 </w:t>
      </w:r>
      <w:r w:rsidRPr="003F1A6C">
        <w:rPr>
          <w:b/>
          <w:bCs/>
          <w:lang w:val="bg-BG"/>
        </w:rPr>
        <w:t>лв за нощувка</w:t>
      </w:r>
    </w:p>
    <w:p w14:paraId="427D9D9D" w14:textId="77777777" w:rsidR="003F1A6C" w:rsidRPr="003F1A6C" w:rsidRDefault="003F1A6C" w:rsidP="003F1A6C">
      <w:pPr>
        <w:spacing w:before="40" w:after="80"/>
        <w:rPr>
          <w:lang w:val="bg-BG"/>
        </w:rPr>
      </w:pPr>
      <w:r w:rsidRPr="003F1A6C">
        <w:rPr>
          <w:lang w:val="bg-BG"/>
        </w:rPr>
        <w:t xml:space="preserve">Според </w:t>
      </w:r>
      <w:r w:rsidRPr="003F1A6C">
        <w:rPr>
          <w:b/>
          <w:bCs/>
          <w:lang w:val="bg-BG"/>
        </w:rPr>
        <w:t>броят на дните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в които ще остане в хотела </w:t>
      </w:r>
      <w:r w:rsidR="008931D4" w:rsidRPr="008931D4">
        <w:rPr>
          <w:noProof/>
          <w:lang w:val="bg-BG"/>
        </w:rPr>
        <w:t>(</w:t>
      </w:r>
      <w:r w:rsidRPr="003F1A6C">
        <w:rPr>
          <w:b/>
          <w:bCs/>
          <w:lang w:val="bg-BG"/>
        </w:rPr>
        <w:t>пример</w:t>
      </w:r>
      <w:r w:rsidR="008931D4" w:rsidRPr="008931D4">
        <w:rPr>
          <w:b/>
          <w:bCs/>
          <w:lang w:val="bg-BG"/>
        </w:rPr>
        <w:t xml:space="preserve">: 11 </w:t>
      </w:r>
      <w:r w:rsidRPr="003F1A6C">
        <w:rPr>
          <w:b/>
          <w:bCs/>
          <w:lang w:val="bg-BG"/>
        </w:rPr>
        <w:t xml:space="preserve">дни </w:t>
      </w:r>
      <w:r w:rsidR="008931D4" w:rsidRPr="008931D4">
        <w:rPr>
          <w:b/>
          <w:bCs/>
          <w:lang w:val="bg-BG"/>
        </w:rPr>
        <w:t xml:space="preserve">= 10 </w:t>
      </w:r>
      <w:r w:rsidRPr="003F1A6C">
        <w:rPr>
          <w:b/>
          <w:bCs/>
          <w:lang w:val="bg-BG"/>
        </w:rPr>
        <w:t>нощувки</w:t>
      </w:r>
      <w:r w:rsidR="008931D4" w:rsidRPr="008931D4">
        <w:rPr>
          <w:noProof/>
          <w:lang w:val="bg-BG"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bCs/>
          <w:lang w:val="bg-BG"/>
        </w:rPr>
        <w:t>видът на помещението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>което ще избере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той може да ползва различно </w:t>
      </w:r>
      <w:r w:rsidRPr="003F1A6C">
        <w:rPr>
          <w:b/>
          <w:bCs/>
          <w:lang w:val="bg-BG"/>
        </w:rPr>
        <w:t>намаление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Намаленията са както следва</w:t>
      </w:r>
      <w:r w:rsidRPr="003F1A6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3F1A6C" w:rsidRPr="003F1A6C" w14:paraId="439F88D4" w14:textId="77777777" w:rsidTr="003310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146201" w14:textId="77777777"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lastRenderedPageBreak/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00B5A0" w14:textId="77777777"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по</w:t>
            </w:r>
            <w:r w:rsidRPr="003F1A6C">
              <w:rPr>
                <w:b/>
              </w:rPr>
              <w:t>-</w:t>
            </w:r>
            <w:r w:rsidRPr="003F1A6C">
              <w:rPr>
                <w:b/>
                <w:lang w:val="bg-BG"/>
              </w:rPr>
              <w:t xml:space="preserve">малко от </w:t>
            </w:r>
            <w:r w:rsidRPr="003F1A6C">
              <w:rPr>
                <w:b/>
              </w:rPr>
              <w:t xml:space="preserve">10 </w:t>
            </w:r>
            <w:r w:rsidRPr="003F1A6C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449F3B" w14:textId="77777777"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 xml:space="preserve">между </w:t>
            </w:r>
            <w:r w:rsidRPr="003F1A6C">
              <w:rPr>
                <w:b/>
              </w:rPr>
              <w:t xml:space="preserve">10 </w:t>
            </w:r>
            <w:r w:rsidRPr="003F1A6C">
              <w:rPr>
                <w:b/>
                <w:lang w:val="bg-BG"/>
              </w:rPr>
              <w:t xml:space="preserve">и </w:t>
            </w:r>
            <w:r w:rsidRPr="003F1A6C">
              <w:rPr>
                <w:b/>
              </w:rPr>
              <w:t xml:space="preserve">15 </w:t>
            </w:r>
            <w:r w:rsidRPr="003F1A6C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9D67AF" w14:textId="77777777"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 xml:space="preserve">повече от </w:t>
            </w:r>
            <w:r w:rsidRPr="003F1A6C">
              <w:rPr>
                <w:b/>
              </w:rPr>
              <w:t xml:space="preserve">15 </w:t>
            </w:r>
            <w:r w:rsidRPr="003F1A6C">
              <w:rPr>
                <w:b/>
                <w:lang w:val="bg-BG"/>
              </w:rPr>
              <w:t>дни</w:t>
            </w:r>
          </w:p>
        </w:tc>
      </w:tr>
      <w:tr w:rsidR="003F1A6C" w:rsidRPr="003F1A6C" w14:paraId="3E6F0901" w14:textId="77777777" w:rsidTr="003310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10834" w14:textId="77777777"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48EE6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B0FDB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C199B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lang w:val="bg-BG"/>
              </w:rPr>
              <w:t>не ползва намаление</w:t>
            </w:r>
          </w:p>
        </w:tc>
      </w:tr>
      <w:tr w:rsidR="003F1A6C" w:rsidRPr="003F1A6C" w14:paraId="16F2D653" w14:textId="77777777" w:rsidTr="003310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93FF5" w14:textId="77777777"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7769E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b/>
              </w:rPr>
              <w:t>30%</w:t>
            </w:r>
            <w:r w:rsidRPr="003F1A6C">
              <w:t xml:space="preserve"> </w:t>
            </w:r>
            <w:r w:rsidRPr="003F1A6C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E525C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b/>
              </w:rPr>
              <w:t>35%</w:t>
            </w:r>
            <w:r w:rsidRPr="003F1A6C">
              <w:t xml:space="preserve"> </w:t>
            </w:r>
            <w:r w:rsidRPr="003F1A6C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A476B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b/>
              </w:rPr>
              <w:t>50%</w:t>
            </w:r>
            <w:r w:rsidRPr="003F1A6C">
              <w:t xml:space="preserve"> </w:t>
            </w:r>
            <w:r w:rsidRPr="003F1A6C">
              <w:rPr>
                <w:lang w:val="bg-BG"/>
              </w:rPr>
              <w:t>от крайната цена</w:t>
            </w:r>
          </w:p>
        </w:tc>
      </w:tr>
      <w:tr w:rsidR="003F1A6C" w:rsidRPr="003F1A6C" w14:paraId="6A6EED4E" w14:textId="77777777" w:rsidTr="003310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4EAC4" w14:textId="77777777"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F5F62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b/>
              </w:rPr>
              <w:t>10%</w:t>
            </w:r>
            <w:r w:rsidRPr="003F1A6C">
              <w:t xml:space="preserve"> </w:t>
            </w:r>
            <w:r w:rsidRPr="003F1A6C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B07F1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b/>
              </w:rPr>
              <w:t>15%</w:t>
            </w:r>
            <w:r w:rsidRPr="003F1A6C">
              <w:t xml:space="preserve"> </w:t>
            </w:r>
            <w:r w:rsidRPr="003F1A6C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CA47C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b/>
              </w:rPr>
              <w:t>20%</w:t>
            </w:r>
            <w:r w:rsidRPr="003F1A6C">
              <w:t xml:space="preserve"> </w:t>
            </w:r>
            <w:r w:rsidRPr="003F1A6C">
              <w:rPr>
                <w:lang w:val="bg-BG"/>
              </w:rPr>
              <w:t>от крайната цена</w:t>
            </w:r>
          </w:p>
        </w:tc>
      </w:tr>
    </w:tbl>
    <w:p w14:paraId="3C92B562" w14:textId="77777777" w:rsidR="003F1A6C" w:rsidRPr="003F1A6C" w:rsidRDefault="003F1A6C" w:rsidP="003F1A6C">
      <w:pPr>
        <w:spacing w:before="160" w:after="40"/>
        <w:rPr>
          <w:lang w:val="bg-BG"/>
        </w:rPr>
      </w:pPr>
      <w:r w:rsidRPr="003F1A6C">
        <w:rPr>
          <w:lang w:val="bg-BG"/>
        </w:rPr>
        <w:t>След престоя</w:t>
      </w:r>
      <w:r w:rsidRPr="003F1A6C">
        <w:t xml:space="preserve">, </w:t>
      </w:r>
      <w:r w:rsidRPr="003F1A6C">
        <w:rPr>
          <w:lang w:val="bg-BG"/>
        </w:rPr>
        <w:t xml:space="preserve">оценката на Атанас за услугите на хотела може да е </w:t>
      </w:r>
      <w:r w:rsidRPr="003F1A6C">
        <w:rPr>
          <w:b/>
          <w:bCs/>
          <w:lang w:val="bg-BG"/>
        </w:rPr>
        <w:t xml:space="preserve">позитивна </w:t>
      </w:r>
      <w:r w:rsidRPr="003F1A6C">
        <w:rPr>
          <w:b/>
          <w:bCs/>
          <w:noProof/>
        </w:rPr>
        <w:t>(</w:t>
      </w:r>
      <w:r w:rsidRPr="003F1A6C">
        <w:rPr>
          <w:b/>
          <w:bCs/>
        </w:rPr>
        <w:t>positive</w:t>
      </w:r>
      <w:r w:rsidRPr="003F1A6C">
        <w:rPr>
          <w:b/>
          <w:bCs/>
          <w:noProof/>
        </w:rPr>
        <w:t>)</w:t>
      </w:r>
      <w:r w:rsidRPr="003F1A6C">
        <w:rPr>
          <w:noProof/>
        </w:rPr>
        <w:t xml:space="preserve"> </w:t>
      </w:r>
      <w:r w:rsidRPr="003F1A6C">
        <w:rPr>
          <w:lang w:val="bg-BG"/>
        </w:rPr>
        <w:t xml:space="preserve">или </w:t>
      </w:r>
      <w:r w:rsidRPr="003F1A6C">
        <w:rPr>
          <w:b/>
          <w:bCs/>
          <w:lang w:val="bg-BG"/>
        </w:rPr>
        <w:t xml:space="preserve">негативна </w:t>
      </w:r>
      <w:r w:rsidRPr="003F1A6C">
        <w:rPr>
          <w:b/>
          <w:bCs/>
          <w:noProof/>
        </w:rPr>
        <w:t>(</w:t>
      </w:r>
      <w:r w:rsidRPr="003F1A6C">
        <w:rPr>
          <w:b/>
          <w:bCs/>
        </w:rPr>
        <w:t>negative</w:t>
      </w:r>
      <w:r w:rsidRPr="003F1A6C">
        <w:rPr>
          <w:b/>
          <w:bCs/>
          <w:noProof/>
        </w:rPr>
        <w:t xml:space="preserve">) </w:t>
      </w:r>
      <w:r w:rsidRPr="003F1A6C">
        <w:t xml:space="preserve">. </w:t>
      </w:r>
      <w:r w:rsidRPr="003F1A6C">
        <w:rPr>
          <w:lang w:val="bg-BG"/>
        </w:rPr>
        <w:t xml:space="preserve">Ако оценката му е </w:t>
      </w:r>
      <w:r w:rsidRPr="003F1A6C">
        <w:rPr>
          <w:b/>
          <w:bCs/>
          <w:lang w:val="bg-BG"/>
        </w:rPr>
        <w:t>позитивна</w:t>
      </w:r>
      <w:r w:rsidRPr="003F1A6C">
        <w:t xml:space="preserve">, </w:t>
      </w:r>
      <w:r w:rsidRPr="003F1A6C">
        <w:rPr>
          <w:lang w:val="bg-BG"/>
        </w:rPr>
        <w:t xml:space="preserve">към цената </w:t>
      </w:r>
      <w:r w:rsidRPr="003F1A6C">
        <w:rPr>
          <w:b/>
          <w:bCs/>
          <w:lang w:val="bg-BG"/>
        </w:rPr>
        <w:t>с вече приспаднатото намаление</w:t>
      </w:r>
      <w:r w:rsidRPr="003F1A6C">
        <w:rPr>
          <w:lang w:val="bg-BG"/>
        </w:rPr>
        <w:t xml:space="preserve"> Атанас добавя </w:t>
      </w:r>
      <w:r w:rsidRPr="003F1A6C">
        <w:rPr>
          <w:b/>
          <w:bCs/>
        </w:rPr>
        <w:t xml:space="preserve">25% </w:t>
      </w:r>
      <w:r w:rsidRPr="003F1A6C">
        <w:rPr>
          <w:lang w:val="bg-BG"/>
        </w:rPr>
        <w:t>от нея</w:t>
      </w:r>
      <w:r w:rsidRPr="003F1A6C">
        <w:t xml:space="preserve">. </w:t>
      </w:r>
      <w:r w:rsidRPr="003F1A6C">
        <w:rPr>
          <w:lang w:val="bg-BG"/>
        </w:rPr>
        <w:t xml:space="preserve">Ако оценката му е </w:t>
      </w:r>
      <w:r w:rsidRPr="003F1A6C">
        <w:rPr>
          <w:b/>
          <w:bCs/>
          <w:lang w:val="bg-BG"/>
        </w:rPr>
        <w:t>негативна</w:t>
      </w:r>
      <w:r w:rsidRPr="003F1A6C">
        <w:rPr>
          <w:lang w:val="bg-BG"/>
        </w:rPr>
        <w:t xml:space="preserve"> приспада от цената </w:t>
      </w:r>
      <w:r w:rsidRPr="003F1A6C">
        <w:rPr>
          <w:b/>
          <w:bCs/>
        </w:rPr>
        <w:t>10%</w:t>
      </w:r>
      <w:r w:rsidRPr="003F1A6C">
        <w:t>.</w:t>
      </w:r>
    </w:p>
    <w:p w14:paraId="63454797" w14:textId="77777777" w:rsidR="003F1A6C" w:rsidRPr="003F1A6C" w:rsidRDefault="003F1A6C" w:rsidP="003F1A6C">
      <w:pPr>
        <w:pStyle w:val="Heading3"/>
        <w:spacing w:before="40"/>
        <w:jc w:val="both"/>
        <w:rPr>
          <w:lang w:val="bg-BG"/>
        </w:rPr>
      </w:pPr>
      <w:r w:rsidRPr="003F1A6C">
        <w:rPr>
          <w:lang w:val="bg-BG"/>
        </w:rPr>
        <w:t>Вход</w:t>
      </w:r>
    </w:p>
    <w:p w14:paraId="73D867A2" w14:textId="77777777" w:rsidR="003F1A6C" w:rsidRPr="003F1A6C" w:rsidRDefault="00E744E7" w:rsidP="003F1A6C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Получават се </w:t>
      </w:r>
      <w:r w:rsidR="008931D4" w:rsidRPr="008931D4">
        <w:rPr>
          <w:b/>
          <w:u w:val="single"/>
          <w:lang w:val="bg-BG"/>
        </w:rPr>
        <w:t>3 аргумента</w:t>
      </w:r>
      <w:r w:rsidR="003F1A6C" w:rsidRPr="003F1A6C">
        <w:t>:</w:t>
      </w:r>
    </w:p>
    <w:p w14:paraId="500CB4C0" w14:textId="77777777" w:rsidR="003F1A6C" w:rsidRPr="003F1A6C" w:rsidRDefault="003F1A6C" w:rsidP="003F1A6C">
      <w:pPr>
        <w:pStyle w:val="ListParagraph"/>
        <w:numPr>
          <w:ilvl w:val="0"/>
          <w:numId w:val="10"/>
        </w:numPr>
        <w:spacing w:before="40" w:after="40"/>
        <w:jc w:val="both"/>
        <w:rPr>
          <w:lang w:val="bg-BG"/>
        </w:rPr>
      </w:pPr>
      <w:r w:rsidRPr="003F1A6C">
        <w:rPr>
          <w:b/>
          <w:bCs/>
          <w:lang w:val="bg-BG"/>
        </w:rPr>
        <w:t xml:space="preserve">Първи </w:t>
      </w:r>
      <w:r w:rsidR="008931D4" w:rsidRPr="008931D4">
        <w:rPr>
          <w:lang w:val="bg-BG"/>
        </w:rPr>
        <w:t xml:space="preserve">- </w:t>
      </w:r>
      <w:r w:rsidRPr="003F1A6C">
        <w:rPr>
          <w:b/>
          <w:bCs/>
          <w:lang w:val="bg-BG"/>
        </w:rPr>
        <w:t>дни за престой</w:t>
      </w:r>
      <w:r w:rsidRPr="003F1A6C">
        <w:rPr>
          <w:lang w:val="bg-BG"/>
        </w:rPr>
        <w:t xml:space="preserve"> </w:t>
      </w:r>
      <w:r w:rsidR="008931D4" w:rsidRPr="008931D4">
        <w:rPr>
          <w:lang w:val="bg-BG"/>
        </w:rPr>
        <w:t xml:space="preserve">- </w:t>
      </w:r>
      <w:r w:rsidRPr="003F1A6C">
        <w:rPr>
          <w:b/>
          <w:bCs/>
          <w:lang w:val="bg-BG"/>
        </w:rPr>
        <w:t>цяло число</w:t>
      </w:r>
      <w:r w:rsidRPr="003F1A6C">
        <w:rPr>
          <w:lang w:val="bg-BG"/>
        </w:rPr>
        <w:t xml:space="preserve"> в интервала </w:t>
      </w:r>
      <w:r w:rsidR="008931D4" w:rsidRPr="008931D4">
        <w:rPr>
          <w:b/>
          <w:bCs/>
          <w:lang w:val="bg-BG"/>
        </w:rPr>
        <w:t>[0...365]</w:t>
      </w:r>
    </w:p>
    <w:p w14:paraId="127F102E" w14:textId="77777777" w:rsidR="003F1A6C" w:rsidRPr="003F1A6C" w:rsidRDefault="003F1A6C" w:rsidP="003F1A6C">
      <w:pPr>
        <w:pStyle w:val="ListParagraph"/>
        <w:numPr>
          <w:ilvl w:val="0"/>
          <w:numId w:val="10"/>
        </w:numPr>
        <w:spacing w:before="40" w:after="40"/>
        <w:jc w:val="both"/>
        <w:rPr>
          <w:lang w:val="bg-BG"/>
        </w:rPr>
      </w:pPr>
      <w:r w:rsidRPr="003F1A6C">
        <w:rPr>
          <w:rFonts w:eastAsiaTheme="minorEastAsia"/>
          <w:b/>
          <w:bCs/>
          <w:lang w:val="bg-BG"/>
        </w:rPr>
        <w:t xml:space="preserve">Втори </w:t>
      </w:r>
      <w:r w:rsidRPr="003F1A6C">
        <w:rPr>
          <w:rFonts w:eastAsiaTheme="minorEastAsia"/>
        </w:rPr>
        <w:t xml:space="preserve">- </w:t>
      </w:r>
      <w:r w:rsidRPr="003F1A6C">
        <w:rPr>
          <w:rFonts w:eastAsiaTheme="minorEastAsia"/>
          <w:b/>
          <w:bCs/>
          <w:lang w:val="bg-BG"/>
        </w:rPr>
        <w:t xml:space="preserve">вид помещение </w:t>
      </w:r>
      <w:r w:rsidRPr="003F1A6C">
        <w:rPr>
          <w:rFonts w:eastAsiaTheme="minorEastAsia"/>
          <w:b/>
          <w:bCs/>
        </w:rPr>
        <w:t xml:space="preserve">- </w:t>
      </w:r>
      <w:r w:rsidRPr="003F1A6C">
        <w:t>"</w:t>
      </w:r>
      <w:r w:rsidRPr="003F1A6C">
        <w:rPr>
          <w:rStyle w:val="CodeChar"/>
        </w:rPr>
        <w:t>room</w:t>
      </w:r>
      <w:r w:rsidRPr="003F1A6C">
        <w:rPr>
          <w:rStyle w:val="CodeChar"/>
          <w:rFonts w:eastAsiaTheme="minorEastAsia"/>
        </w:rPr>
        <w:t xml:space="preserve">  </w:t>
      </w:r>
      <w:r w:rsidRPr="003F1A6C">
        <w:rPr>
          <w:rStyle w:val="CodeChar"/>
        </w:rPr>
        <w:t>for</w:t>
      </w:r>
      <w:r w:rsidRPr="003F1A6C">
        <w:rPr>
          <w:rStyle w:val="CodeChar"/>
          <w:rFonts w:eastAsiaTheme="minorEastAsia"/>
        </w:rPr>
        <w:t xml:space="preserve">  </w:t>
      </w:r>
      <w:r w:rsidRPr="003F1A6C">
        <w:rPr>
          <w:rStyle w:val="CodeChar"/>
        </w:rPr>
        <w:t>one</w:t>
      </w:r>
      <w:r w:rsidRPr="003F1A6C">
        <w:rPr>
          <w:rStyle w:val="CodeChar"/>
          <w:rFonts w:ascii="Calibri" w:eastAsia="Calibri" w:hAnsi="Calibri" w:cs="Calibri"/>
        </w:rPr>
        <w:t xml:space="preserve">  </w:t>
      </w:r>
      <w:r w:rsidRPr="003F1A6C">
        <w:rPr>
          <w:rStyle w:val="CodeChar"/>
        </w:rPr>
        <w:t>person</w:t>
      </w:r>
      <w:r w:rsidRPr="003F1A6C">
        <w:t>",</w:t>
      </w:r>
      <w:r w:rsidRPr="003F1A6C">
        <w:rPr>
          <w:rFonts w:eastAsiaTheme="minorEastAsia"/>
        </w:rPr>
        <w:t xml:space="preserve"> </w:t>
      </w:r>
      <w:r w:rsidRPr="003F1A6C">
        <w:t>"</w:t>
      </w:r>
      <w:r w:rsidRPr="003F1A6C">
        <w:rPr>
          <w:rStyle w:val="CodeChar"/>
        </w:rPr>
        <w:t>apartment</w:t>
      </w:r>
      <w:r w:rsidRPr="003F1A6C">
        <w:t xml:space="preserve">" </w:t>
      </w:r>
      <w:r w:rsidRPr="003F1A6C">
        <w:rPr>
          <w:lang w:val="bg-BG"/>
        </w:rPr>
        <w:t xml:space="preserve">или </w:t>
      </w:r>
      <w:r w:rsidRPr="003F1A6C">
        <w:t>"</w:t>
      </w:r>
      <w:r w:rsidRPr="003F1A6C">
        <w:rPr>
          <w:rFonts w:ascii="Consolas" w:hAnsi="Consolas"/>
          <w:b/>
          <w:bCs/>
          <w:noProof/>
        </w:rPr>
        <w:t>president</w:t>
      </w:r>
      <w:r w:rsidRPr="003F1A6C">
        <w:rPr>
          <w:rFonts w:eastAsiaTheme="minorEastAsia"/>
          <w:noProof/>
        </w:rPr>
        <w:t xml:space="preserve">  </w:t>
      </w:r>
      <w:r w:rsidRPr="003F1A6C">
        <w:rPr>
          <w:rStyle w:val="CodeChar"/>
        </w:rPr>
        <w:t>apartment</w:t>
      </w:r>
      <w:r w:rsidRPr="003F1A6C">
        <w:t>"</w:t>
      </w:r>
    </w:p>
    <w:p w14:paraId="2F9C73CD" w14:textId="77777777" w:rsidR="003F1A6C" w:rsidRPr="003F1A6C" w:rsidRDefault="003F1A6C" w:rsidP="003F1A6C">
      <w:pPr>
        <w:pStyle w:val="ListParagraph"/>
        <w:numPr>
          <w:ilvl w:val="0"/>
          <w:numId w:val="10"/>
        </w:numPr>
        <w:spacing w:before="40" w:after="40"/>
        <w:jc w:val="both"/>
        <w:rPr>
          <w:lang w:val="bg-BG"/>
        </w:rPr>
      </w:pPr>
      <w:r w:rsidRPr="003F1A6C">
        <w:rPr>
          <w:b/>
          <w:bCs/>
          <w:lang w:val="bg-BG"/>
        </w:rPr>
        <w:t xml:space="preserve">Трети </w:t>
      </w:r>
      <w:r w:rsidRPr="003F1A6C">
        <w:t xml:space="preserve">- </w:t>
      </w:r>
      <w:r w:rsidRPr="003F1A6C">
        <w:rPr>
          <w:b/>
          <w:bCs/>
          <w:lang w:val="bg-BG"/>
        </w:rPr>
        <w:t xml:space="preserve">оценка </w:t>
      </w:r>
      <w:r w:rsidRPr="003F1A6C">
        <w:t>- "</w:t>
      </w:r>
      <w:r w:rsidRPr="003F1A6C">
        <w:rPr>
          <w:rStyle w:val="CodeChar"/>
        </w:rPr>
        <w:t>positive</w:t>
      </w:r>
      <w:r w:rsidRPr="003F1A6C">
        <w:t xml:space="preserve">" </w:t>
      </w:r>
      <w:r w:rsidRPr="003F1A6C">
        <w:rPr>
          <w:lang w:val="bg-BG"/>
        </w:rPr>
        <w:t xml:space="preserve">или </w:t>
      </w:r>
      <w:r w:rsidRPr="003F1A6C">
        <w:t>"</w:t>
      </w:r>
      <w:r w:rsidRPr="003F1A6C">
        <w:rPr>
          <w:rStyle w:val="CodeChar"/>
        </w:rPr>
        <w:t>negative</w:t>
      </w:r>
      <w:r w:rsidRPr="003F1A6C">
        <w:t>"</w:t>
      </w:r>
    </w:p>
    <w:p w14:paraId="20135711" w14:textId="77777777" w:rsidR="003F1A6C" w:rsidRPr="003F1A6C" w:rsidRDefault="003F1A6C" w:rsidP="003F1A6C">
      <w:pPr>
        <w:pStyle w:val="Heading3"/>
        <w:spacing w:before="40"/>
        <w:jc w:val="both"/>
        <w:rPr>
          <w:lang w:val="bg-BG"/>
        </w:rPr>
      </w:pPr>
      <w:r w:rsidRPr="003F1A6C">
        <w:rPr>
          <w:lang w:val="bg-BG"/>
        </w:rPr>
        <w:t>Изход</w:t>
      </w:r>
    </w:p>
    <w:p w14:paraId="20FFE79E" w14:textId="77777777" w:rsidR="003F1A6C" w:rsidRPr="003F1A6C" w:rsidRDefault="003F1A6C" w:rsidP="003F1A6C">
      <w:pPr>
        <w:spacing w:before="40" w:after="40"/>
        <w:jc w:val="both"/>
        <w:rPr>
          <w:lang w:val="bg-BG"/>
        </w:rPr>
      </w:pPr>
      <w:r w:rsidRPr="003F1A6C">
        <w:rPr>
          <w:lang w:val="bg-BG"/>
        </w:rPr>
        <w:t xml:space="preserve">На конзолата трябва да се отпечата </w:t>
      </w:r>
      <w:r w:rsidRPr="003F1A6C">
        <w:rPr>
          <w:b/>
          <w:lang w:val="bg-BG"/>
        </w:rPr>
        <w:t>един ред</w:t>
      </w:r>
      <w:r w:rsidR="008931D4" w:rsidRPr="008931D4">
        <w:rPr>
          <w:lang w:val="bg-BG"/>
        </w:rPr>
        <w:t>:</w:t>
      </w:r>
    </w:p>
    <w:p w14:paraId="146553F8" w14:textId="77777777" w:rsidR="003F1A6C" w:rsidRPr="003F1A6C" w:rsidRDefault="003F1A6C" w:rsidP="003F1A6C">
      <w:pPr>
        <w:pStyle w:val="ListParagraph"/>
        <w:numPr>
          <w:ilvl w:val="0"/>
          <w:numId w:val="11"/>
        </w:numPr>
        <w:spacing w:before="40" w:after="40"/>
        <w:jc w:val="both"/>
        <w:rPr>
          <w:lang w:val="bg-BG"/>
        </w:rPr>
      </w:pPr>
      <w:r w:rsidRPr="003F1A6C">
        <w:rPr>
          <w:b/>
          <w:bCs/>
          <w:lang w:val="bg-BG"/>
        </w:rPr>
        <w:t>Цената за престоят му в хотела</w:t>
      </w:r>
      <w:r w:rsidR="008931D4" w:rsidRPr="008931D4">
        <w:rPr>
          <w:b/>
          <w:bCs/>
          <w:lang w:val="bg-BG"/>
        </w:rPr>
        <w:t xml:space="preserve">, </w:t>
      </w:r>
      <w:r w:rsidRPr="003F1A6C">
        <w:rPr>
          <w:b/>
          <w:bCs/>
          <w:lang w:val="bg-BG"/>
        </w:rPr>
        <w:t>форматирана до втория знак след десетичната запетая</w:t>
      </w:r>
      <w:r w:rsidR="008931D4" w:rsidRPr="008931D4">
        <w:rPr>
          <w:b/>
          <w:bCs/>
          <w:lang w:val="bg-BG"/>
        </w:rPr>
        <w:t>.</w:t>
      </w:r>
    </w:p>
    <w:p w14:paraId="0E531415" w14:textId="77777777" w:rsidR="003F1A6C" w:rsidRPr="003F1A6C" w:rsidRDefault="003F1A6C" w:rsidP="003F1A6C">
      <w:pPr>
        <w:pStyle w:val="Heading3"/>
        <w:spacing w:before="40"/>
        <w:jc w:val="both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0"/>
        <w:gridCol w:w="946"/>
        <w:gridCol w:w="2834"/>
        <w:gridCol w:w="900"/>
        <w:gridCol w:w="1800"/>
        <w:gridCol w:w="900"/>
      </w:tblGrid>
      <w:tr w:rsidR="003F1A6C" w:rsidRPr="003F1A6C" w14:paraId="203FED47" w14:textId="77777777" w:rsidTr="00E744E7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362BF1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408CE0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693C6D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F1A6C" w:rsidRPr="003F1A6C" w14:paraId="6E39BA81" w14:textId="77777777" w:rsidTr="00E744E7">
        <w:trPr>
          <w:trHeight w:val="406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E81CD" w14:textId="3B1A3F2D" w:rsidR="003F1A6C" w:rsidRPr="00E744E7" w:rsidRDefault="00DA06EF" w:rsidP="00331087">
            <w:pPr>
              <w:tabs>
                <w:tab w:val="right" w:pos="1900"/>
              </w:tabs>
              <w:spacing w:before="40" w:after="40" w:line="276" w:lineRule="auto"/>
              <w:rPr>
                <w:lang w:val="bg-BG"/>
              </w:rPr>
            </w:pPr>
            <w:ins w:id="565" w:author="Desislava Topuzakova" w:date="2021-01-21T23:42:00Z">
              <w:r>
                <w:rPr>
                  <w:rFonts w:ascii="Consolas" w:eastAsia="Consolas" w:hAnsi="Consolas" w:cs="Consolas"/>
                  <w:noProof/>
                </w:rPr>
                <w:t>(</w:t>
              </w:r>
            </w:ins>
            <w:del w:id="566" w:author="Topuzakova, Desislava" w:date="2021-01-09T00:40:00Z">
              <w:r w:rsidR="00E744E7" w:rsidDel="00BE2081">
                <w:rPr>
                  <w:rFonts w:ascii="Consolas" w:eastAsia="Consolas" w:hAnsi="Consolas" w:cs="Consolas"/>
                  <w:noProof/>
                  <w:lang w:val="bg-BG"/>
                </w:rPr>
                <w:delText>(</w:delText>
              </w:r>
              <w:r w:rsidR="00487BBF" w:rsidDel="00BE2081">
                <w:rPr>
                  <w:rFonts w:ascii="Consolas" w:eastAsia="Consolas" w:hAnsi="Consolas" w:cs="Consolas"/>
                  <w:noProof/>
                </w:rPr>
                <w:delText>"</w:delText>
              </w:r>
            </w:del>
            <w:ins w:id="567" w:author="Topuzakova, Desislava" w:date="2021-01-09T00:40:00Z">
              <w:r w:rsidR="00BE2081">
                <w:rPr>
                  <w:rFonts w:ascii="Consolas" w:eastAsia="Consolas" w:hAnsi="Consolas" w:cs="Consolas"/>
                  <w:noProof/>
                </w:rPr>
                <w:t>["</w:t>
              </w:r>
            </w:ins>
            <w:r w:rsidR="003F1A6C" w:rsidRPr="003F1A6C">
              <w:rPr>
                <w:rFonts w:ascii="Consolas" w:eastAsia="Consolas" w:hAnsi="Consolas" w:cs="Consolas"/>
                <w:noProof/>
              </w:rPr>
              <w:t>14</w:t>
            </w:r>
            <w:r w:rsidR="00487BBF">
              <w:rPr>
                <w:rFonts w:ascii="Consolas" w:eastAsia="Consolas" w:hAnsi="Consolas" w:cs="Consolas"/>
                <w:noProof/>
              </w:rPr>
              <w:t>"</w:t>
            </w:r>
            <w:r w:rsidR="00E744E7">
              <w:rPr>
                <w:rFonts w:ascii="Consolas" w:eastAsia="Consolas" w:hAnsi="Consolas" w:cs="Consolas"/>
                <w:noProof/>
                <w:lang w:val="bg-BG"/>
              </w:rPr>
              <w:t>,</w:t>
            </w:r>
          </w:p>
          <w:p w14:paraId="43467A7A" w14:textId="77777777" w:rsidR="003F1A6C" w:rsidRPr="00E744E7" w:rsidRDefault="00E744E7" w:rsidP="00331087">
            <w:pPr>
              <w:tabs>
                <w:tab w:val="right" w:pos="1900"/>
              </w:tabs>
              <w:spacing w:before="40" w:after="40" w:line="276" w:lineRule="auto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onsolas" w:hAnsi="Consolas" w:cs="Consolas"/>
                <w:noProof/>
              </w:rPr>
              <w:t>apartment</w:t>
            </w:r>
            <w:r>
              <w:rPr>
                <w:rFonts w:ascii="Consolas" w:eastAsia="Consolas" w:hAnsi="Consolas" w:cs="Consolas"/>
                <w:noProof/>
                <w:lang w:val="bg-BG"/>
              </w:rPr>
              <w:t>",</w:t>
            </w:r>
          </w:p>
          <w:p w14:paraId="01D56E78" w14:textId="78F67EEE" w:rsidR="003F1A6C" w:rsidRPr="00E744E7" w:rsidRDefault="00E744E7" w:rsidP="00331087">
            <w:pPr>
              <w:tabs>
                <w:tab w:val="right" w:pos="1900"/>
              </w:tabs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onsolas" w:hAnsi="Consolas" w:cs="Consolas"/>
                <w:noProof/>
              </w:rPr>
              <w:t>positive</w:t>
            </w:r>
            <w:r>
              <w:rPr>
                <w:rFonts w:ascii="Consolas" w:eastAsia="Consolas" w:hAnsi="Consolas" w:cs="Consolas"/>
                <w:noProof/>
                <w:lang w:val="bg-BG"/>
              </w:rPr>
              <w:t>"</w:t>
            </w:r>
            <w:ins w:id="568" w:author="Topuzakova, Desislava" w:date="2021-01-09T00:40:00Z">
              <w:r w:rsidR="00BE2081">
                <w:rPr>
                  <w:rFonts w:ascii="Consolas" w:eastAsia="Consolas" w:hAnsi="Consolas" w:cs="Consolas"/>
                  <w:noProof/>
                </w:rPr>
                <w:t>]</w:t>
              </w:r>
            </w:ins>
            <w:ins w:id="569" w:author="Desislava Topuzakova" w:date="2021-01-21T23:42:00Z">
              <w:r w:rsidR="00DA06EF">
                <w:rPr>
                  <w:rFonts w:ascii="Consolas" w:eastAsia="Consolas" w:hAnsi="Consolas" w:cs="Consolas"/>
                  <w:noProof/>
                </w:rPr>
                <w:t>)</w:t>
              </w:r>
            </w:ins>
            <w:del w:id="570" w:author="Topuzakova, Desislava" w:date="2021-01-09T00:40:00Z">
              <w:r w:rsidDel="00BE2081">
                <w:rPr>
                  <w:rFonts w:ascii="Consolas" w:eastAsia="Consolas" w:hAnsi="Consolas" w:cs="Consolas"/>
                  <w:noProof/>
                  <w:lang w:val="bg-BG"/>
                </w:rPr>
                <w:delText>)</w:delText>
              </w:r>
            </w:del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BA464" w14:textId="77777777" w:rsidR="003F1A6C" w:rsidRPr="003F1A6C" w:rsidRDefault="003F1A6C" w:rsidP="003310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F1A6C"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E9661" w14:textId="77777777" w:rsidR="003F1A6C" w:rsidRPr="003F1A6C" w:rsidRDefault="003F1A6C" w:rsidP="00331087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3F1A6C">
              <w:rPr>
                <w:rFonts w:eastAsia="Calibri" w:cs="Times New Roman"/>
                <w:b/>
                <w:bCs/>
              </w:rPr>
              <w:t xml:space="preserve">14 </w:t>
            </w:r>
            <w:r w:rsidRPr="003F1A6C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3F1A6C">
              <w:rPr>
                <w:rFonts w:eastAsia="Calibri" w:cs="Times New Roman"/>
                <w:b/>
                <w:bCs/>
              </w:rPr>
              <w:t xml:space="preserve">=&gt; 13 </w:t>
            </w:r>
            <w:r w:rsidRPr="003F1A6C"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 w:rsidRPr="003F1A6C">
              <w:rPr>
                <w:rFonts w:eastAsia="Calibri" w:cs="Times New Roman"/>
                <w:lang w:val="bg-BG"/>
              </w:rPr>
              <w:t xml:space="preserve"> </w:t>
            </w:r>
            <w:r w:rsidRPr="003F1A6C">
              <w:rPr>
                <w:rFonts w:eastAsia="Calibri" w:cs="Times New Roman"/>
              </w:rPr>
              <w:t xml:space="preserve">=&gt; 13 * 25.00 = 325 </w:t>
            </w:r>
            <w:r w:rsidRPr="003F1A6C">
              <w:rPr>
                <w:rFonts w:eastAsia="Calibri" w:cs="Times New Roman"/>
                <w:lang w:val="bg-BG"/>
              </w:rPr>
              <w:t>лв</w:t>
            </w:r>
            <w:r w:rsidRPr="003F1A6C">
              <w:rPr>
                <w:rFonts w:eastAsia="Calibri" w:cs="Times New Roman"/>
              </w:rPr>
              <w:t>.</w:t>
            </w:r>
          </w:p>
          <w:p w14:paraId="513BCFFE" w14:textId="77777777" w:rsidR="003F1A6C" w:rsidRPr="003F1A6C" w:rsidRDefault="003F1A6C" w:rsidP="00331087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3F1A6C">
              <w:rPr>
                <w:rFonts w:eastAsia="Calibri" w:cs="Times New Roman"/>
                <w:b/>
                <w:bCs/>
              </w:rPr>
              <w:t xml:space="preserve">10 &lt; 13 </w:t>
            </w:r>
            <w:r w:rsidRPr="003F1A6C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3F1A6C">
              <w:rPr>
                <w:rFonts w:eastAsia="Calibri" w:cs="Times New Roman"/>
                <w:b/>
                <w:bCs/>
              </w:rPr>
              <w:t>&lt; 15</w:t>
            </w:r>
            <w:r w:rsidRPr="003F1A6C">
              <w:rPr>
                <w:rFonts w:eastAsia="Calibri" w:cs="Times New Roman"/>
              </w:rPr>
              <w:t xml:space="preserve"> =&gt; 325 – 35%= 211.25 </w:t>
            </w:r>
            <w:r w:rsidRPr="003F1A6C">
              <w:rPr>
                <w:rFonts w:eastAsia="Calibri" w:cs="Times New Roman"/>
                <w:lang w:val="bg-BG"/>
              </w:rPr>
              <w:t>лв</w:t>
            </w:r>
            <w:r w:rsidRPr="003F1A6C">
              <w:rPr>
                <w:rFonts w:eastAsia="Calibri" w:cs="Times New Roman"/>
              </w:rPr>
              <w:t>.</w:t>
            </w:r>
          </w:p>
          <w:p w14:paraId="7EA72B6C" w14:textId="77777777" w:rsidR="003F1A6C" w:rsidRPr="003F1A6C" w:rsidRDefault="003F1A6C" w:rsidP="00331087">
            <w:pPr>
              <w:spacing w:before="40" w:after="40"/>
              <w:rPr>
                <w:rFonts w:eastAsia="Calibri" w:cs="Times New Roman"/>
              </w:rPr>
            </w:pPr>
            <w:r w:rsidRPr="003F1A6C"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 w:rsidRPr="003F1A6C">
              <w:rPr>
                <w:rFonts w:eastAsia="Calibri" w:cs="Times New Roman"/>
                <w:b/>
                <w:bCs/>
              </w:rPr>
              <w:t>positive</w:t>
            </w:r>
            <w:r w:rsidRPr="003F1A6C">
              <w:rPr>
                <w:rFonts w:eastAsia="Calibri" w:cs="Times New Roman"/>
              </w:rPr>
              <w:t xml:space="preserve"> =&gt; 211.25 + 25% = 264.0625 -&gt; 264.06 </w:t>
            </w:r>
            <w:r w:rsidRPr="003F1A6C">
              <w:rPr>
                <w:rFonts w:eastAsia="Calibri" w:cs="Times New Roman"/>
                <w:lang w:val="bg-BG"/>
              </w:rPr>
              <w:t>лв</w:t>
            </w:r>
            <w:r w:rsidRPr="003F1A6C">
              <w:rPr>
                <w:rFonts w:eastAsia="Calibri" w:cs="Times New Roman"/>
              </w:rPr>
              <w:t>.</w:t>
            </w:r>
          </w:p>
        </w:tc>
      </w:tr>
      <w:tr w:rsidR="003F1A6C" w:rsidRPr="003F1A6C" w14:paraId="2899C1ED" w14:textId="77777777" w:rsidTr="00E744E7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B4D2D6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092BD8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E3B79E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7DA13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45F526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DAA286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1A6C" w:rsidRPr="003F1A6C" w14:paraId="1ECD869F" w14:textId="77777777" w:rsidTr="00E744E7">
        <w:trPr>
          <w:trHeight w:val="406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1735F" w14:textId="23706BA5" w:rsidR="003F1A6C" w:rsidRPr="00E744E7" w:rsidRDefault="00DA06EF" w:rsidP="00331087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ins w:id="571" w:author="Desislava Topuzakova" w:date="2021-01-21T23:42:00Z">
              <w:r>
                <w:rPr>
                  <w:rFonts w:ascii="Consolas" w:eastAsia="Calibri" w:hAnsi="Consolas" w:cs="Times New Roman"/>
                  <w:noProof/>
                </w:rPr>
                <w:t>(</w:t>
              </w:r>
            </w:ins>
            <w:ins w:id="572" w:author="Topuzakova, Desislava" w:date="2021-01-09T00:40:00Z">
              <w:r w:rsidR="00BE2081">
                <w:rPr>
                  <w:rFonts w:ascii="Consolas" w:eastAsia="Calibri" w:hAnsi="Consolas" w:cs="Times New Roman"/>
                  <w:noProof/>
                </w:rPr>
                <w:t>[</w:t>
              </w:r>
            </w:ins>
            <w:del w:id="573" w:author="Topuzakova, Desislava" w:date="2021-01-09T00:40:00Z">
              <w:r w:rsidR="00E744E7" w:rsidDel="00BE2081">
                <w:rPr>
                  <w:rFonts w:ascii="Consolas" w:eastAsia="Calibri" w:hAnsi="Consolas" w:cs="Times New Roman"/>
                  <w:noProof/>
                  <w:lang w:val="bg-BG"/>
                </w:rPr>
                <w:delText>(</w:delText>
              </w:r>
            </w:del>
            <w:r w:rsidR="00487BBF">
              <w:rPr>
                <w:rFonts w:ascii="Consolas" w:eastAsia="Calibri" w:hAnsi="Consolas" w:cs="Times New Roman"/>
                <w:noProof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30</w:t>
            </w:r>
            <w:r w:rsidR="00487BBF">
              <w:rPr>
                <w:rFonts w:ascii="Consolas" w:eastAsia="Calibri" w:hAnsi="Consolas" w:cs="Times New Roman"/>
                <w:noProof/>
              </w:rPr>
              <w:t>"</w:t>
            </w:r>
            <w:r w:rsidR="00E744E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0BA3C7ED" w14:textId="77777777" w:rsidR="003F1A6C" w:rsidRPr="00E744E7" w:rsidRDefault="00E744E7" w:rsidP="00331087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president apartment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25397C5B" w14:textId="2ADE6419" w:rsidR="003F1A6C" w:rsidRPr="00E744E7" w:rsidRDefault="00E744E7" w:rsidP="00331087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negative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ins w:id="574" w:author="Topuzakova, Desislava" w:date="2021-01-09T00:40:00Z">
              <w:r w:rsidR="00BE2081">
                <w:rPr>
                  <w:rFonts w:ascii="Consolas" w:eastAsia="Calibri" w:hAnsi="Consolas" w:cs="Times New Roman"/>
                  <w:noProof/>
                </w:rPr>
                <w:t>]</w:t>
              </w:r>
            </w:ins>
            <w:ins w:id="575" w:author="Desislava Topuzakova" w:date="2021-01-21T23:42:00Z">
              <w:r w:rsidR="00DA06EF">
                <w:rPr>
                  <w:rFonts w:ascii="Consolas" w:eastAsia="Calibri" w:hAnsi="Consolas" w:cs="Times New Roman"/>
                  <w:noProof/>
                </w:rPr>
                <w:t>)</w:t>
              </w:r>
            </w:ins>
            <w:del w:id="576" w:author="Topuzakova, Desislava" w:date="2021-01-09T00:40:00Z">
              <w:r w:rsidDel="00BE2081">
                <w:rPr>
                  <w:rFonts w:ascii="Consolas" w:eastAsia="Calibri" w:hAnsi="Consolas" w:cs="Times New Roman"/>
                  <w:noProof/>
                  <w:lang w:val="bg-BG"/>
                </w:rPr>
                <w:delText>)</w:delText>
              </w:r>
            </w:del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47DCF" w14:textId="77777777" w:rsidR="003F1A6C" w:rsidRPr="003F1A6C" w:rsidRDefault="003F1A6C" w:rsidP="003310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F1A6C"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B445F" w14:textId="30B2CDAD" w:rsidR="003F1A6C" w:rsidRPr="00E744E7" w:rsidRDefault="00DA06EF" w:rsidP="00331087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ins w:id="577" w:author="Desislava Topuzakova" w:date="2021-01-21T23:42:00Z">
              <w:r>
                <w:rPr>
                  <w:rFonts w:ascii="Consolas" w:eastAsia="Calibri" w:hAnsi="Consolas" w:cs="Times New Roman"/>
                  <w:noProof/>
                </w:rPr>
                <w:t>(</w:t>
              </w:r>
            </w:ins>
            <w:ins w:id="578" w:author="Topuzakova, Desislava" w:date="2021-01-09T00:40:00Z">
              <w:r w:rsidR="00BE2081">
                <w:rPr>
                  <w:rFonts w:ascii="Consolas" w:eastAsia="Calibri" w:hAnsi="Consolas" w:cs="Times New Roman"/>
                  <w:noProof/>
                </w:rPr>
                <w:t>[</w:t>
              </w:r>
            </w:ins>
            <w:del w:id="579" w:author="Topuzakova, Desislava" w:date="2021-01-09T00:40:00Z">
              <w:r w:rsidR="00E744E7" w:rsidDel="00BE2081">
                <w:rPr>
                  <w:rFonts w:ascii="Consolas" w:eastAsia="Calibri" w:hAnsi="Consolas" w:cs="Times New Roman"/>
                  <w:noProof/>
                  <w:lang w:val="bg-BG"/>
                </w:rPr>
                <w:delText>(</w:delText>
              </w:r>
            </w:del>
            <w:r w:rsidR="00487BBF">
              <w:rPr>
                <w:rFonts w:ascii="Consolas" w:eastAsia="Calibri" w:hAnsi="Consolas" w:cs="Times New Roman"/>
                <w:noProof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12</w:t>
            </w:r>
            <w:r w:rsidR="00487BBF">
              <w:rPr>
                <w:rFonts w:ascii="Consolas" w:eastAsia="Calibri" w:hAnsi="Consolas" w:cs="Times New Roman"/>
                <w:noProof/>
              </w:rPr>
              <w:t>"</w:t>
            </w:r>
            <w:r w:rsidR="00E744E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6FBA9FA4" w14:textId="77777777" w:rsidR="003F1A6C" w:rsidRPr="00E744E7" w:rsidRDefault="00E744E7" w:rsidP="00331087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room for one person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658B3A15" w14:textId="56894156" w:rsidR="003F1A6C" w:rsidRPr="00E744E7" w:rsidRDefault="00E744E7" w:rsidP="00331087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positive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ins w:id="580" w:author="Topuzakova, Desislava" w:date="2021-01-09T00:40:00Z">
              <w:r w:rsidR="00BE2081">
                <w:rPr>
                  <w:rFonts w:ascii="Consolas" w:eastAsia="Calibri" w:hAnsi="Consolas" w:cs="Times New Roman"/>
                  <w:noProof/>
                </w:rPr>
                <w:t>]</w:t>
              </w:r>
            </w:ins>
            <w:ins w:id="581" w:author="Desislava Topuzakova" w:date="2021-01-21T23:42:00Z">
              <w:r w:rsidR="00DA06EF">
                <w:rPr>
                  <w:rFonts w:ascii="Consolas" w:eastAsia="Calibri" w:hAnsi="Consolas" w:cs="Times New Roman"/>
                  <w:noProof/>
                </w:rPr>
                <w:t>)</w:t>
              </w:r>
            </w:ins>
            <w:del w:id="582" w:author="Topuzakova, Desislava" w:date="2021-01-09T00:40:00Z">
              <w:r w:rsidDel="00BE2081">
                <w:rPr>
                  <w:rFonts w:ascii="Consolas" w:eastAsia="Calibri" w:hAnsi="Consolas" w:cs="Times New Roman"/>
                  <w:noProof/>
                  <w:lang w:val="bg-BG"/>
                </w:rPr>
                <w:delText>)</w:delText>
              </w:r>
            </w:del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019DD" w14:textId="77777777" w:rsidR="003F1A6C" w:rsidRPr="003F1A6C" w:rsidRDefault="003F1A6C" w:rsidP="003310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F1A6C"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CEBC9" w14:textId="6A9C51C3" w:rsidR="003F1A6C" w:rsidRPr="00E744E7" w:rsidRDefault="00DA06EF" w:rsidP="00331087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ins w:id="583" w:author="Desislava Topuzakova" w:date="2021-01-21T23:43:00Z">
              <w:r>
                <w:rPr>
                  <w:rFonts w:ascii="Consolas" w:eastAsia="Calibri" w:hAnsi="Consolas" w:cs="Times New Roman"/>
                  <w:noProof/>
                </w:rPr>
                <w:t>(</w:t>
              </w:r>
            </w:ins>
            <w:ins w:id="584" w:author="Topuzakova, Desislava" w:date="2021-01-09T00:40:00Z">
              <w:r w:rsidR="00BE2081">
                <w:rPr>
                  <w:rFonts w:ascii="Consolas" w:eastAsia="Calibri" w:hAnsi="Consolas" w:cs="Times New Roman"/>
                  <w:noProof/>
                </w:rPr>
                <w:t>[</w:t>
              </w:r>
            </w:ins>
            <w:del w:id="585" w:author="Topuzakova, Desislava" w:date="2021-01-09T00:40:00Z">
              <w:r w:rsidR="00E744E7" w:rsidDel="00BE2081">
                <w:rPr>
                  <w:rFonts w:ascii="Consolas" w:eastAsia="Calibri" w:hAnsi="Consolas" w:cs="Times New Roman"/>
                  <w:noProof/>
                  <w:lang w:val="bg-BG"/>
                </w:rPr>
                <w:delText>(</w:delText>
              </w:r>
            </w:del>
            <w:r w:rsidR="00487BBF">
              <w:rPr>
                <w:rFonts w:ascii="Consolas" w:eastAsia="Calibri" w:hAnsi="Consolas" w:cs="Times New Roman"/>
                <w:noProof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2</w:t>
            </w:r>
            <w:r w:rsidR="00487BBF">
              <w:rPr>
                <w:rFonts w:ascii="Consolas" w:eastAsia="Calibri" w:hAnsi="Consolas" w:cs="Times New Roman"/>
                <w:noProof/>
              </w:rPr>
              <w:t>"</w:t>
            </w:r>
            <w:r w:rsidR="00E744E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55E2FD9" w14:textId="77777777" w:rsidR="003F1A6C" w:rsidRPr="00E744E7" w:rsidRDefault="00E744E7" w:rsidP="00331087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apartment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295E69A8" w14:textId="09F997A9" w:rsidR="003F1A6C" w:rsidRPr="00E744E7" w:rsidRDefault="00E744E7" w:rsidP="00331087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positive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ins w:id="586" w:author="Topuzakova, Desislava" w:date="2021-01-09T00:40:00Z">
              <w:r w:rsidR="00BE2081">
                <w:rPr>
                  <w:rFonts w:ascii="Consolas" w:eastAsia="Calibri" w:hAnsi="Consolas" w:cs="Times New Roman"/>
                  <w:noProof/>
                </w:rPr>
                <w:t>]</w:t>
              </w:r>
            </w:ins>
            <w:ins w:id="587" w:author="Desislava Topuzakova" w:date="2021-01-21T23:43:00Z">
              <w:r w:rsidR="00DA06EF">
                <w:rPr>
                  <w:rFonts w:ascii="Consolas" w:eastAsia="Calibri" w:hAnsi="Consolas" w:cs="Times New Roman"/>
                  <w:noProof/>
                </w:rPr>
                <w:t>)</w:t>
              </w:r>
            </w:ins>
            <w:del w:id="588" w:author="Topuzakova, Desislava" w:date="2021-01-09T00:40:00Z">
              <w:r w:rsidDel="00BE2081">
                <w:rPr>
                  <w:rFonts w:ascii="Consolas" w:eastAsia="Calibri" w:hAnsi="Consolas" w:cs="Times New Roman"/>
                  <w:noProof/>
                  <w:lang w:val="bg-BG"/>
                </w:rPr>
                <w:delText>)</w:delText>
              </w:r>
            </w:del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812FF" w14:textId="77777777" w:rsidR="003F1A6C" w:rsidRPr="003F1A6C" w:rsidRDefault="003F1A6C" w:rsidP="003310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F1A6C"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4DB24E43" w14:textId="77777777" w:rsidR="003F1A6C" w:rsidRPr="003F1A6C" w:rsidRDefault="003F1A6C" w:rsidP="003F1A6C">
      <w:pPr>
        <w:spacing w:before="40" w:after="40"/>
        <w:rPr>
          <w:lang w:val="bg-BG"/>
        </w:rPr>
      </w:pPr>
    </w:p>
    <w:p w14:paraId="4C714BA3" w14:textId="77777777" w:rsidR="003F1A6C" w:rsidRPr="003F1A6C" w:rsidRDefault="003F1A6C" w:rsidP="003F1A6C">
      <w:pPr>
        <w:rPr>
          <w:lang w:val="bg-BG"/>
        </w:rPr>
      </w:pPr>
    </w:p>
    <w:p w14:paraId="316F8A40" w14:textId="77777777" w:rsidR="00640502" w:rsidRPr="003F1A6C" w:rsidRDefault="00640502" w:rsidP="003F1A6C">
      <w:pPr>
        <w:rPr>
          <w:lang w:val="bg-BG"/>
        </w:rPr>
      </w:pPr>
    </w:p>
    <w:sectPr w:rsidR="00640502" w:rsidRPr="003F1A6C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FB72F" w14:textId="77777777" w:rsidR="00323446" w:rsidRDefault="00323446" w:rsidP="008068A2">
      <w:pPr>
        <w:spacing w:after="0" w:line="240" w:lineRule="auto"/>
      </w:pPr>
      <w:r>
        <w:separator/>
      </w:r>
    </w:p>
  </w:endnote>
  <w:endnote w:type="continuationSeparator" w:id="0">
    <w:p w14:paraId="569A8BE7" w14:textId="77777777" w:rsidR="00323446" w:rsidRDefault="003234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D82EB" w14:textId="77777777" w:rsidR="009E519F" w:rsidRDefault="00323446" w:rsidP="004E4C1E">
    <w:pPr>
      <w:pStyle w:val="Footer"/>
    </w:pPr>
    <w:r>
      <w:rPr>
        <w:noProof/>
      </w:rPr>
      <w:pict w14:anchorId="70DF8FE8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730B4D1" w14:textId="77777777" w:rsidR="009E519F" w:rsidRPr="002C539D" w:rsidRDefault="009E519F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BA09850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412EA78E" w14:textId="77777777" w:rsidR="009E519F" w:rsidRPr="002C539D" w:rsidRDefault="009E519F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589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589"/>
              <w:p w14:paraId="35DEB7D3" w14:textId="77777777" w:rsidR="009E519F" w:rsidRPr="00596AA5" w:rsidRDefault="009E519F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DDA8ED" wp14:editId="20A660B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D842EA" wp14:editId="688BD1F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702CB18" wp14:editId="213633CF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76E48BE" wp14:editId="1CE971E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2C2517A" wp14:editId="33BC8A8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31AB195" wp14:editId="121B93D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703A2D4" wp14:editId="718A854A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A2865C3" wp14:editId="2AD4C9AD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49B189" wp14:editId="662CBDBE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9E519F">
      <w:rPr>
        <w:noProof/>
      </w:rPr>
      <w:drawing>
        <wp:anchor distT="0" distB="0" distL="114300" distR="114300" simplePos="0" relativeHeight="251694080" behindDoc="0" locked="0" layoutInCell="1" allowOverlap="1" wp14:anchorId="6B001797" wp14:editId="7D95F69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D21C6B5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3D11574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2D13FD2" w14:textId="77777777" w:rsidR="009E519F" w:rsidRPr="00596AA5" w:rsidRDefault="009E519F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323446">
                  <w:fldChar w:fldCharType="begin"/>
                </w:r>
                <w:r w:rsidR="00323446">
                  <w:instrText xml:space="preserve"> NUMPAGES   \* MERGEFORMAT </w:instrText>
                </w:r>
                <w:r w:rsidR="00323446">
                  <w:fldChar w:fldCharType="separate"/>
                </w:r>
                <w:ins w:id="590" w:author="Bozhidar" w:date="2020-04-27T14:03:00Z">
                  <w:r w:rsidRPr="00CA37EB">
                    <w:rPr>
                      <w:noProof/>
                      <w:sz w:val="18"/>
                      <w:szCs w:val="18"/>
                      <w:rPrChange w:id="591" w:author="Bozhidar" w:date="2020-04-27T14:03:00Z">
                        <w:rPr/>
                      </w:rPrChange>
                    </w:rPr>
                    <w:t>10</w:t>
                  </w:r>
                </w:ins>
                <w:del w:id="592" w:author="Bozhidar" w:date="2020-04-27T14:03:00Z">
                  <w:r w:rsidRPr="00CA37EB" w:rsidDel="00CA37EB">
                    <w:rPr>
                      <w:noProof/>
                      <w:sz w:val="18"/>
                      <w:szCs w:val="18"/>
                    </w:rPr>
                    <w:delText>10</w:delText>
                  </w:r>
                </w:del>
                <w:r w:rsidR="00323446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CE9F7" w14:textId="77777777" w:rsidR="00323446" w:rsidRDefault="00323446" w:rsidP="008068A2">
      <w:pPr>
        <w:spacing w:after="0" w:line="240" w:lineRule="auto"/>
      </w:pPr>
      <w:r>
        <w:separator/>
      </w:r>
    </w:p>
  </w:footnote>
  <w:footnote w:type="continuationSeparator" w:id="0">
    <w:p w14:paraId="071B6C24" w14:textId="77777777" w:rsidR="00323446" w:rsidRDefault="003234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AE24A" w14:textId="77777777" w:rsidR="009E519F" w:rsidRDefault="009E519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3B1B7E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F53CD0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1"/>
  </w:num>
  <w:num w:numId="10">
    <w:abstractNumId w:val="12"/>
  </w:num>
  <w:num w:numId="11">
    <w:abstractNumId w:val="0"/>
  </w:num>
  <w:num w:numId="12">
    <w:abstractNumId w:val="3"/>
  </w:num>
  <w:num w:numId="13">
    <w:abstractNumId w:val="9"/>
  </w:num>
  <w:num w:numId="14">
    <w:abstractNumId w:val="1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riana Avronieva">
    <w15:presenceInfo w15:providerId="Windows Live" w15:userId="9461aeff679cc01f"/>
  </w15:person>
  <w15:person w15:author="Topuzakova, Desislava">
    <w15:presenceInfo w15:providerId="AD" w15:userId="S::desislava.topuzakova@sap.com::36d83185-b735-46ca-9617-95c710025a0c"/>
  </w15:person>
  <w15:person w15:author="Desislava Topuzakova">
    <w15:presenceInfo w15:providerId="Windows Live" w15:userId="3992f0759b71ec9c"/>
  </w15:person>
  <w15:person w15:author="kiriloirilkirilov">
    <w15:presenceInfo w15:providerId="AD" w15:userId="S::k.kirilov@softuni.bg::f0bad1d1-74f1-4963-a20d-d0c9b2183b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05CA"/>
    <w:rsid w:val="00023DC6"/>
    <w:rsid w:val="00025F04"/>
    <w:rsid w:val="000553D3"/>
    <w:rsid w:val="00064D15"/>
    <w:rsid w:val="000757B1"/>
    <w:rsid w:val="0008559D"/>
    <w:rsid w:val="00086727"/>
    <w:rsid w:val="0009209B"/>
    <w:rsid w:val="000A6794"/>
    <w:rsid w:val="000B39E6"/>
    <w:rsid w:val="000B56F0"/>
    <w:rsid w:val="000C5361"/>
    <w:rsid w:val="00103906"/>
    <w:rsid w:val="0011325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40B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0F18"/>
    <w:rsid w:val="002B177F"/>
    <w:rsid w:val="002C539D"/>
    <w:rsid w:val="002C71C6"/>
    <w:rsid w:val="002D07CA"/>
    <w:rsid w:val="00305122"/>
    <w:rsid w:val="003230CF"/>
    <w:rsid w:val="00323446"/>
    <w:rsid w:val="00331087"/>
    <w:rsid w:val="0033212E"/>
    <w:rsid w:val="0033490F"/>
    <w:rsid w:val="003432B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1A6C"/>
    <w:rsid w:val="0041081C"/>
    <w:rsid w:val="004311CA"/>
    <w:rsid w:val="0047331A"/>
    <w:rsid w:val="0047640B"/>
    <w:rsid w:val="0047644B"/>
    <w:rsid w:val="00476D4B"/>
    <w:rsid w:val="00487BBF"/>
    <w:rsid w:val="00491748"/>
    <w:rsid w:val="004A444E"/>
    <w:rsid w:val="004A7E77"/>
    <w:rsid w:val="004B0253"/>
    <w:rsid w:val="004C0A80"/>
    <w:rsid w:val="004D03E1"/>
    <w:rsid w:val="004D283F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8B3"/>
    <w:rsid w:val="005C6A24"/>
    <w:rsid w:val="005E04CE"/>
    <w:rsid w:val="005E6CC9"/>
    <w:rsid w:val="005F4CA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685"/>
    <w:rsid w:val="006D174D"/>
    <w:rsid w:val="006D239A"/>
    <w:rsid w:val="006E1302"/>
    <w:rsid w:val="006E2245"/>
    <w:rsid w:val="006E55B4"/>
    <w:rsid w:val="006E7E50"/>
    <w:rsid w:val="006F1C1F"/>
    <w:rsid w:val="00704432"/>
    <w:rsid w:val="007051DF"/>
    <w:rsid w:val="00724DA4"/>
    <w:rsid w:val="00730E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497"/>
    <w:rsid w:val="007D742F"/>
    <w:rsid w:val="007E0960"/>
    <w:rsid w:val="007E4E4F"/>
    <w:rsid w:val="007F04BF"/>
    <w:rsid w:val="007F177C"/>
    <w:rsid w:val="007F5F65"/>
    <w:rsid w:val="00801502"/>
    <w:rsid w:val="00802C01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CCD"/>
    <w:rsid w:val="008931D4"/>
    <w:rsid w:val="008A6257"/>
    <w:rsid w:val="008B07D7"/>
    <w:rsid w:val="008B557F"/>
    <w:rsid w:val="008C2344"/>
    <w:rsid w:val="008C2B83"/>
    <w:rsid w:val="008C5930"/>
    <w:rsid w:val="008D6097"/>
    <w:rsid w:val="008E38EA"/>
    <w:rsid w:val="008E6CF3"/>
    <w:rsid w:val="008F202C"/>
    <w:rsid w:val="008F5B43"/>
    <w:rsid w:val="008F5FDB"/>
    <w:rsid w:val="008F6CC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519F"/>
    <w:rsid w:val="009F5F27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2906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6996"/>
    <w:rsid w:val="00B753E7"/>
    <w:rsid w:val="00B86AF3"/>
    <w:rsid w:val="00B9309B"/>
    <w:rsid w:val="00BA1F40"/>
    <w:rsid w:val="00BA4820"/>
    <w:rsid w:val="00BB05FA"/>
    <w:rsid w:val="00BB1906"/>
    <w:rsid w:val="00BB5B10"/>
    <w:rsid w:val="00BB7798"/>
    <w:rsid w:val="00BC56D6"/>
    <w:rsid w:val="00BE2081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7EB"/>
    <w:rsid w:val="00CB626D"/>
    <w:rsid w:val="00CD5181"/>
    <w:rsid w:val="00CD7485"/>
    <w:rsid w:val="00CE1EED"/>
    <w:rsid w:val="00CE2360"/>
    <w:rsid w:val="00CE236C"/>
    <w:rsid w:val="00CF0047"/>
    <w:rsid w:val="00CF2FCA"/>
    <w:rsid w:val="00D07513"/>
    <w:rsid w:val="00D22895"/>
    <w:rsid w:val="00D3404A"/>
    <w:rsid w:val="00D4354E"/>
    <w:rsid w:val="00D43F69"/>
    <w:rsid w:val="00D50F79"/>
    <w:rsid w:val="00D73957"/>
    <w:rsid w:val="00D75602"/>
    <w:rsid w:val="00D8395C"/>
    <w:rsid w:val="00D87C1C"/>
    <w:rsid w:val="00D910AA"/>
    <w:rsid w:val="00D9268C"/>
    <w:rsid w:val="00DA028F"/>
    <w:rsid w:val="00DA06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0B6"/>
    <w:rsid w:val="00E24C6A"/>
    <w:rsid w:val="00E25811"/>
    <w:rsid w:val="00E32F85"/>
    <w:rsid w:val="00E36FD8"/>
    <w:rsid w:val="00E37380"/>
    <w:rsid w:val="00E42E9F"/>
    <w:rsid w:val="00E465C4"/>
    <w:rsid w:val="00E63F64"/>
    <w:rsid w:val="00E744E7"/>
    <w:rsid w:val="00E74623"/>
    <w:rsid w:val="00E80E3D"/>
    <w:rsid w:val="00E86D42"/>
    <w:rsid w:val="00E870B8"/>
    <w:rsid w:val="00EA1019"/>
    <w:rsid w:val="00EA3B29"/>
    <w:rsid w:val="00EB61D3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1C65F45"/>
  <w15:docId w15:val="{2E945844-7D39-4FD3-A9DD-D72722FB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B29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ECA0F-C501-403B-82B2-D531000CB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10</Pages>
  <Words>1573</Words>
  <Characters>8972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10524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Desislava Topuzakova</cp:lastModifiedBy>
  <cp:revision>28</cp:revision>
  <cp:lastPrinted>2015-10-26T22:35:00Z</cp:lastPrinted>
  <dcterms:created xsi:type="dcterms:W3CDTF">2019-11-12T12:29:00Z</dcterms:created>
  <dcterms:modified xsi:type="dcterms:W3CDTF">2021-01-21T21:43:00Z</dcterms:modified>
  <cp:category>programming; education; software engineering; software development</cp:category>
</cp:coreProperties>
</file>